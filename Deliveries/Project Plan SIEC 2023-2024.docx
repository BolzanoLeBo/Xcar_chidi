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right"/>
        <w:rPr>
          <w:color w:val="1155cc"/>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right"/>
        <w:rPr>
          <w:color w:val="1155cc"/>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right"/>
        <w:rPr>
          <w:color w:val="1155cc"/>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b w:val="1"/>
          <w:sz w:val="46"/>
          <w:szCs w:val="46"/>
        </w:rPr>
      </w:pPr>
      <w:r w:rsidDel="00000000" w:rsidR="00000000" w:rsidRPr="00000000">
        <w:rPr>
          <w:b w:val="1"/>
          <w:sz w:val="46"/>
          <w:szCs w:val="46"/>
          <w:rtl w:val="0"/>
        </w:rPr>
        <w:t xml:space="preserve">X-Car</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right"/>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Plan</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right"/>
        <w:rPr/>
      </w:pPr>
      <w:r w:rsidDel="00000000" w:rsidR="00000000" w:rsidRPr="00000000">
        <w:rPr>
          <w:rtl w:val="0"/>
        </w:rPr>
        <w:t xml:space="preserve">Version 1.0</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right"/>
        <w:rPr/>
      </w:pPr>
      <w:r w:rsidDel="00000000" w:rsidR="00000000" w:rsidRPr="00000000">
        <w:rPr>
          <w:rtl w:val="0"/>
        </w:rPr>
        <w:t xml:space="preserve">10/19/2023</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right"/>
        <w:rPr>
          <w:color w:val="1155cc"/>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right"/>
        <w:rPr>
          <w:color w:val="1155cc"/>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right"/>
        <w:rPr>
          <w:color w:val="1155cc"/>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right"/>
        <w:rPr>
          <w:color w:val="1155cc"/>
        </w:rPr>
      </w:pPr>
      <w:r w:rsidDel="00000000" w:rsidR="00000000" w:rsidRPr="00000000">
        <w:rPr>
          <w:rtl w:val="0"/>
        </w:rPr>
      </w:r>
    </w:p>
    <w:p w:rsidR="00000000" w:rsidDel="00000000" w:rsidP="00000000" w:rsidRDefault="00000000" w:rsidRPr="00000000" w14:paraId="0000000C">
      <w:pPr>
        <w:pStyle w:val="Subtitle"/>
        <w:rPr/>
      </w:pPr>
      <w:bookmarkStart w:colFirst="0" w:colLast="0" w:name="_heading=h.30j0zll" w:id="1"/>
      <w:bookmarkEnd w:id="1"/>
      <w:r w:rsidDel="00000000" w:rsidR="00000000" w:rsidRPr="00000000">
        <w:rPr>
          <w:rtl w:val="0"/>
        </w:rPr>
        <w:t xml:space="preserve">Authors</w:t>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Ana Carolina Coelho Robl</w:t>
      </w:r>
    </w:p>
    <w:p w:rsidR="00000000" w:rsidDel="00000000" w:rsidP="00000000" w:rsidRDefault="00000000" w:rsidRPr="00000000" w14:paraId="0000000E">
      <w:pPr>
        <w:rPr/>
      </w:pPr>
      <w:r w:rsidDel="00000000" w:rsidR="00000000" w:rsidRPr="00000000">
        <w:rPr>
          <w:rtl w:val="0"/>
        </w:rPr>
        <w:t xml:space="preserve">Arthur Nicola</w:t>
      </w:r>
    </w:p>
    <w:p w:rsidR="00000000" w:rsidDel="00000000" w:rsidP="00000000" w:rsidRDefault="00000000" w:rsidRPr="00000000" w14:paraId="0000000F">
      <w:pPr>
        <w:rPr/>
      </w:pPr>
      <w:r w:rsidDel="00000000" w:rsidR="00000000" w:rsidRPr="00000000">
        <w:rPr>
          <w:rtl w:val="0"/>
        </w:rPr>
        <w:t xml:space="preserve">Baptiste Turpin</w:t>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t xml:space="preserve">Loïc Thomas</w:t>
      </w:r>
    </w:p>
    <w:p w:rsidR="00000000" w:rsidDel="00000000" w:rsidP="00000000" w:rsidRDefault="00000000" w:rsidRPr="00000000" w14:paraId="00000011">
      <w:pPr>
        <w:rPr/>
      </w:pPr>
      <w:r w:rsidDel="00000000" w:rsidR="00000000" w:rsidRPr="00000000">
        <w:rPr>
          <w:rtl w:val="0"/>
        </w:rPr>
        <w:t xml:space="preserve">Nicolas Siard</w:t>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t xml:space="preserve">Pierre Bonnecaze</w:t>
      </w:r>
    </w:p>
    <w:p w:rsidR="00000000" w:rsidDel="00000000" w:rsidP="00000000" w:rsidRDefault="00000000" w:rsidRPr="00000000" w14:paraId="00000013">
      <w:pPr>
        <w:pBdr>
          <w:top w:space="0" w:sz="0" w:val="nil"/>
          <w:left w:space="0" w:sz="0" w:val="nil"/>
          <w:bottom w:space="0" w:sz="0" w:val="nil"/>
          <w:right w:space="0" w:sz="0" w:val="nil"/>
          <w:between w:space="0" w:sz="0" w:val="nil"/>
        </w:pBdr>
        <w:rPr/>
      </w:pPr>
      <w:r w:rsidDel="00000000" w:rsidR="00000000" w:rsidRPr="00000000">
        <w:rPr>
          <w:color w:val="050505"/>
          <w:sz w:val="23"/>
          <w:szCs w:val="23"/>
          <w:highlight w:val="white"/>
          <w:rtl w:val="0"/>
        </w:rPr>
        <w:t xml:space="preserve">Vialan Louis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pPr>
      <w:r w:rsidDel="00000000" w:rsidR="00000000" w:rsidRPr="00000000">
        <w:rPr>
          <w:rtl w:val="0"/>
        </w:rPr>
        <w:t xml:space="preserve">Well-John </w:t>
      </w:r>
      <w:r w:rsidDel="00000000" w:rsidR="00000000" w:rsidRPr="00000000">
        <w:rPr>
          <w:rtl w:val="0"/>
        </w:rPr>
        <w:t xml:space="preserve">Lu</w:t>
      </w:r>
    </w:p>
    <w:p w:rsidR="00000000" w:rsidDel="00000000" w:rsidP="00000000" w:rsidRDefault="00000000" w:rsidRPr="00000000" w14:paraId="0000001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Abstract</w:t>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pPr>
      <w:r w:rsidDel="00000000" w:rsidR="00000000" w:rsidRPr="00000000">
        <w:rPr>
          <w:rtl w:val="0"/>
        </w:rPr>
        <w:t xml:space="preserve">This project plan describes the development and implementation of </w:t>
      </w:r>
      <w:sdt>
        <w:sdtPr>
          <w:tag w:val="goog_rdk_0"/>
        </w:sdtPr>
        <w:sdtContent>
          <w:commentRangeStart w:id="0"/>
        </w:sdtContent>
      </w:sdt>
      <w:r w:rsidDel="00000000" w:rsidR="00000000" w:rsidRPr="00000000">
        <w:rPr>
          <w:rtl w:val="0"/>
        </w:rPr>
        <w:t xml:space="preserve">an assistive vehicle</w:t>
      </w:r>
      <w:commentRangeEnd w:id="0"/>
      <w:r w:rsidDel="00000000" w:rsidR="00000000" w:rsidRPr="00000000">
        <w:commentReference w:id="0"/>
      </w:r>
      <w:r w:rsidDel="00000000" w:rsidR="00000000" w:rsidRPr="00000000">
        <w:rPr>
          <w:rtl w:val="0"/>
        </w:rPr>
        <w:t xml:space="preserve">, designed to meet the </w:t>
      </w:r>
      <w:sdt>
        <w:sdtPr>
          <w:tag w:val="goog_rdk_1"/>
        </w:sdtPr>
        <w:sdtContent>
          <w:commentRangeStart w:id="1"/>
        </w:sdtContent>
      </w:sdt>
      <w:r w:rsidDel="00000000" w:rsidR="00000000" w:rsidRPr="00000000">
        <w:rPr>
          <w:rtl w:val="0"/>
        </w:rPr>
        <w:t xml:space="preserve">pressing needs </w:t>
      </w:r>
      <w:commentRangeEnd w:id="1"/>
      <w:r w:rsidDel="00000000" w:rsidR="00000000" w:rsidRPr="00000000">
        <w:commentReference w:id="1"/>
      </w:r>
      <w:r w:rsidDel="00000000" w:rsidR="00000000" w:rsidRPr="00000000">
        <w:rPr>
          <w:rtl w:val="0"/>
        </w:rPr>
        <w:t xml:space="preserve">of a diverse public that faces mobility challenges and difficulties transporting heavy objects. </w:t>
      </w:r>
      <w:sdt>
        <w:sdtPr>
          <w:tag w:val="goog_rdk_2"/>
        </w:sdtPr>
        <w:sdtContent>
          <w:commentRangeStart w:id="2"/>
        </w:sdtContent>
      </w:sdt>
      <w:r w:rsidDel="00000000" w:rsidR="00000000" w:rsidRPr="00000000">
        <w:rPr>
          <w:rtl w:val="0"/>
        </w:rPr>
        <w:t xml:space="preserve">The X-Car project was motivated by the growing demand for solutions that improve the quality of life and autonomy of people with physical disabilities, the elderly and individuals with temporarily reduced mobility.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color w:val="38761d"/>
        </w:rPr>
      </w:pPr>
      <w:sdt>
        <w:sdtPr>
          <w:tag w:val="goog_rdk_3"/>
        </w:sdtPr>
        <w:sdtContent>
          <w:commentRangeStart w:id="3"/>
        </w:sdtContent>
      </w:sdt>
      <w:r w:rsidDel="00000000" w:rsidR="00000000" w:rsidRPr="00000000">
        <w:rPr>
          <w:color w:val="38761d"/>
          <w:rtl w:val="0"/>
        </w:rPr>
        <w:t xml:space="preserve">Moreover, there was a need </w:t>
      </w:r>
      <w:r w:rsidDel="00000000" w:rsidR="00000000" w:rsidRPr="00000000">
        <w:rPr>
          <w:color w:val="38761d"/>
          <w:highlight w:val="yellow"/>
          <w:rtl w:val="0"/>
        </w:rPr>
        <w:t xml:space="preserve">of</w:t>
      </w:r>
      <w:r w:rsidDel="00000000" w:rsidR="00000000" w:rsidRPr="00000000">
        <w:rPr>
          <w:color w:val="38761d"/>
          <w:rtl w:val="0"/>
        </w:rPr>
        <w:t xml:space="preserve"> more explanation of  the vehicle’s behavior in order to increase the trust of the user and to pass certification constraints for more critical systems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pPr>
      <w:r w:rsidDel="00000000" w:rsidR="00000000" w:rsidRPr="00000000">
        <w:rPr>
          <w:rtl w:val="0"/>
        </w:rPr>
        <w:t xml:space="preserve">In this context, the X-Car will offer three distinct operating modes - manual, tracking and autonomous - to accommodate a variety of mobility situations.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pPr>
      <w:r w:rsidDel="00000000" w:rsidR="00000000" w:rsidRPr="00000000">
        <w:rPr>
          <w:rtl w:val="0"/>
        </w:rPr>
        <w:t xml:space="preserve">I</w:t>
      </w:r>
      <w:r w:rsidDel="00000000" w:rsidR="00000000" w:rsidRPr="00000000">
        <w:rPr>
          <w:rtl w:val="0"/>
        </w:rPr>
        <w:t xml:space="preserve">t will also feature a web interface for real-time monitoring and a verbal communication system, allowing users to understand and trust the X-Car's actions. </w:t>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sz w:val="40"/>
          <w:szCs w:val="40"/>
        </w:rPr>
      </w:pPr>
      <w:bookmarkStart w:colFirst="0" w:colLast="0" w:name="_heading=h.kzkyzumpotli" w:id="3"/>
      <w:bookmarkEnd w:id="3"/>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color w:val="1155cc"/>
        </w:rPr>
      </w:pPr>
      <w:bookmarkStart w:colFirst="0" w:colLast="0" w:name="_heading=h.3znysh7"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Keywords</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Assistive vehicle, real-time monitoring</w:t>
      </w:r>
      <w:r w:rsidDel="00000000" w:rsidR="00000000" w:rsidRPr="00000000">
        <w:rPr>
          <w:rtl w:val="0"/>
        </w:rPr>
        <w:t xml:space="preserve">,</w:t>
      </w:r>
      <w:r w:rsidDel="00000000" w:rsidR="00000000" w:rsidRPr="00000000">
        <w:rPr>
          <w:rtl w:val="0"/>
        </w:rPr>
        <w:t xml:space="preserve"> explainability, embedded system, tracking, obstacle detection, object recognition, ADAS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sz w:val="40"/>
          <w:szCs w:val="40"/>
        </w:rPr>
      </w:pPr>
      <w:bookmarkStart w:colFirst="0" w:colLast="0" w:name="_heading=h.904y0zri0i8l" w:id="5"/>
      <w:bookmarkEnd w:id="5"/>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sz w:val="40"/>
          <w:szCs w:val="40"/>
        </w:rPr>
      </w:pPr>
      <w:bookmarkStart w:colFirst="0" w:colLast="0" w:name="_heading=h.d1y0lsrtmohy" w:id="6"/>
      <w:bookmarkEnd w:id="6"/>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sz w:val="40"/>
          <w:szCs w:val="40"/>
        </w:rPr>
      </w:pPr>
      <w:bookmarkStart w:colFirst="0" w:colLast="0" w:name="_heading=h.jb0j0csewcqy" w:id="7"/>
      <w:bookmarkEnd w:id="7"/>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sz w:val="40"/>
          <w:szCs w:val="40"/>
        </w:rPr>
      </w:pPr>
      <w:bookmarkStart w:colFirst="0" w:colLast="0" w:name="_heading=h.i99tgfhouag7" w:id="8"/>
      <w:bookmarkEnd w:id="8"/>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sz w:val="40"/>
          <w:szCs w:val="40"/>
        </w:rPr>
      </w:pPr>
      <w:bookmarkStart w:colFirst="0" w:colLast="0" w:name="_heading=h.d8lx8mnuu1jc" w:id="9"/>
      <w:bookmarkEnd w:id="9"/>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Arial" w:cs="Arial" w:eastAsia="Arial" w:hAnsi="Arial"/>
          <w:b w:val="0"/>
          <w:i w:val="0"/>
          <w:smallCaps w:val="0"/>
          <w:strike w:val="0"/>
          <w:color w:val="1155cc"/>
          <w:sz w:val="40"/>
          <w:szCs w:val="40"/>
          <w:u w:val="none"/>
          <w:shd w:fill="auto" w:val="clear"/>
          <w:vertAlign w:val="baseline"/>
        </w:rPr>
      </w:pPr>
      <w:bookmarkStart w:colFirst="0" w:colLast="0" w:name="_heading=h.2et92p0" w:id="10"/>
      <w:bookmarkEnd w:id="10"/>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1fob9te">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360" w:firstLine="0"/>
            <w:rPr>
              <w:color w:val="1155cc"/>
              <w:u w:val="single"/>
            </w:rPr>
          </w:pPr>
          <w:hyperlink w:anchor="_heading=h.3znysh7">
            <w:r w:rsidDel="00000000" w:rsidR="00000000" w:rsidRPr="00000000">
              <w:rPr>
                <w:color w:val="1155cc"/>
                <w:u w:val="single"/>
                <w:rtl w:val="0"/>
              </w:rPr>
              <w:t xml:space="preserve">Keywords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60" w:firstLine="0"/>
            <w:rPr>
              <w:color w:val="1155cc"/>
              <w:u w:val="single"/>
            </w:rPr>
          </w:pPr>
          <w:hyperlink w:anchor="_heading=h.2et92p0">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360" w:firstLine="0"/>
            <w:rPr>
              <w:color w:val="1155cc"/>
              <w:u w:val="single"/>
            </w:rPr>
          </w:pPr>
          <w:hyperlink w:anchor="_heading=h.2xcytpi">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rPr>
              <w:color w:val="1155cc"/>
              <w:u w:val="single"/>
            </w:rPr>
          </w:pPr>
          <w:hyperlink w:anchor="_heading=h.3dy6vkm">
            <w:r w:rsidDel="00000000" w:rsidR="00000000" w:rsidRPr="00000000">
              <w:rPr>
                <w:color w:val="1155cc"/>
                <w:u w:val="single"/>
                <w:rtl w:val="0"/>
              </w:rPr>
              <w:t xml:space="preserve">Product description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rPr>
              <w:color w:val="1155cc"/>
              <w:u w:val="single"/>
            </w:rPr>
          </w:pPr>
          <w:hyperlink w:anchor="_heading=h.1t3h5sf">
            <w:r w:rsidDel="00000000" w:rsidR="00000000" w:rsidRPr="00000000">
              <w:rPr>
                <w:color w:val="1155cc"/>
                <w:u w:val="single"/>
                <w:rtl w:val="0"/>
              </w:rPr>
              <w:t xml:space="preserve">Stakeholders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rPr>
              <w:color w:val="1155cc"/>
              <w:u w:val="single"/>
            </w:rPr>
          </w:pPr>
          <w:hyperlink w:anchor="_heading=h.4d34og8">
            <w:r w:rsidDel="00000000" w:rsidR="00000000" w:rsidRPr="00000000">
              <w:rPr>
                <w:color w:val="1155cc"/>
                <w:u w:val="single"/>
                <w:rtl w:val="0"/>
              </w:rPr>
              <w:t xml:space="preserve">Release vision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rPr>
              <w:color w:val="1155cc"/>
              <w:u w:val="single"/>
            </w:rPr>
          </w:pPr>
          <w:hyperlink w:anchor="_heading=h.1ci93xb">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rPr>
              <w:color w:val="1155cc"/>
              <w:u w:val="single"/>
            </w:rPr>
          </w:pPr>
          <w:hyperlink w:anchor="_heading=h.17dp8vu">
            <w:r w:rsidDel="00000000" w:rsidR="00000000" w:rsidRPr="00000000">
              <w:rPr>
                <w:color w:val="1155cc"/>
                <w:u w:val="single"/>
                <w:rtl w:val="0"/>
              </w:rPr>
              <w:t xml:space="preserve">Operational </w:t>
            </w:r>
          </w:hyperlink>
          <w:r w:rsidDel="00000000" w:rsidR="00000000" w:rsidRPr="00000000">
            <w:rPr>
              <w:color w:val="1155cc"/>
              <w:u w:val="single"/>
              <w:rtl w:val="0"/>
            </w:rPr>
            <w:t xml:space="preserve">requirements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rPr>
              <w:color w:val="1155cc"/>
              <w:u w:val="single"/>
            </w:rPr>
          </w:pPr>
          <w:r w:rsidDel="00000000" w:rsidR="00000000" w:rsidRPr="00000000">
            <w:rPr>
              <w:color w:val="1155cc"/>
              <w:u w:val="single"/>
              <w:rtl w:val="0"/>
            </w:rPr>
            <w:t xml:space="preserve">Validation plan</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360" w:firstLine="0"/>
            <w:rPr>
              <w:color w:val="1155cc"/>
              <w:u w:val="single"/>
            </w:rPr>
          </w:pPr>
          <w:hyperlink w:anchor="_heading=h.3rdcrjn">
            <w:r w:rsidDel="00000000" w:rsidR="00000000" w:rsidRPr="00000000">
              <w:rPr>
                <w:color w:val="1155cc"/>
                <w:u w:val="single"/>
                <w:rtl w:val="0"/>
              </w:rPr>
              <w:t xml:space="preserve">Team</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360" w:firstLine="0"/>
            <w:rPr>
              <w:color w:val="1155cc"/>
              <w:u w:val="single"/>
            </w:rPr>
          </w:pPr>
          <w:hyperlink w:anchor="_heading=h.lnxbz9">
            <w:r w:rsidDel="00000000" w:rsidR="00000000" w:rsidRPr="00000000">
              <w:rPr>
                <w:color w:val="1155cc"/>
                <w:u w:val="single"/>
                <w:rtl w:val="0"/>
              </w:rPr>
              <w:t xml:space="preserve">Milestones and deliverables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360" w:firstLine="0"/>
            <w:rPr>
              <w:color w:val="1155cc"/>
              <w:u w:val="single"/>
            </w:rPr>
          </w:pPr>
          <w:hyperlink w:anchor="_heading=h.35nkun2">
            <w:r w:rsidDel="00000000" w:rsidR="00000000" w:rsidRPr="00000000">
              <w:rPr>
                <w:color w:val="1155cc"/>
                <w:u w:val="single"/>
                <w:rtl w:val="0"/>
              </w:rPr>
              <w:t xml:space="preserve">Project planning</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rPr>
              <w:color w:val="000000"/>
            </w:rPr>
          </w:pPr>
          <w:hyperlink w:anchor="_heading=h.1ksv4uv">
            <w:r w:rsidDel="00000000" w:rsidR="00000000" w:rsidRPr="00000000">
              <w:rPr>
                <w:color w:val="1155cc"/>
                <w:u w:val="single"/>
                <w:rtl w:val="0"/>
              </w:rPr>
              <w:t xml:space="preserve">First sprint </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rPr>
              <w:color w:val="1155cc"/>
              <w:u w:val="single"/>
            </w:rPr>
          </w:pPr>
          <w:hyperlink w:anchor="_heading=h.2jxsxqh">
            <w:r w:rsidDel="00000000" w:rsidR="00000000" w:rsidRPr="00000000">
              <w:rPr>
                <w:color w:val="1155cc"/>
                <w:u w:val="single"/>
                <w:rtl w:val="0"/>
              </w:rPr>
              <w:t xml:space="preserve">Product backlog</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rPr>
              <w:color w:val="1155cc"/>
              <w:u w:val="single"/>
            </w:rPr>
          </w:pPr>
          <w:hyperlink w:anchor="_heading=h.z337ya">
            <w:r w:rsidDel="00000000" w:rsidR="00000000" w:rsidRPr="00000000">
              <w:rPr>
                <w:color w:val="1155cc"/>
                <w:u w:val="single"/>
                <w:rtl w:val="0"/>
              </w:rPr>
              <w:t xml:space="preserve">Schedule control</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360" w:firstLine="0"/>
            <w:rPr>
              <w:color w:val="1155cc"/>
              <w:u w:val="single"/>
            </w:rPr>
          </w:pPr>
          <w:hyperlink w:anchor="_heading=h.3j2qqm3">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720" w:firstLine="0"/>
            <w:rPr>
              <w:color w:val="1155cc"/>
              <w:u w:val="single"/>
            </w:rPr>
          </w:pPr>
          <w:hyperlink w:anchor="_heading=h.1y810tw">
            <w:r w:rsidDel="00000000" w:rsidR="00000000" w:rsidRPr="00000000">
              <w:rPr>
                <w:color w:val="1155cc"/>
                <w:u w:val="single"/>
                <w:rtl w:val="0"/>
              </w:rPr>
              <w:t xml:space="preserve">Method</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720" w:firstLine="0"/>
            <w:rPr>
              <w:color w:val="1155cc"/>
              <w:u w:val="single"/>
            </w:rPr>
          </w:pPr>
          <w:hyperlink w:anchor="_heading=h.4i7ojhp">
            <w:r w:rsidDel="00000000" w:rsidR="00000000" w:rsidRPr="00000000">
              <w:rPr>
                <w:color w:val="1155cc"/>
                <w:u w:val="single"/>
                <w:rtl w:val="0"/>
              </w:rPr>
              <w:t xml:space="preserve">Risk and actions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1155cc"/>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48">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tyjcwt" w:id="11"/>
      <w:bookmarkEnd w:id="1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Executive summary</w:t>
      </w:r>
    </w:p>
    <w:p w:rsidR="00000000" w:rsidDel="00000000" w:rsidP="00000000" w:rsidRDefault="00000000" w:rsidRPr="00000000" w14:paraId="0000004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dy6vkm" w:id="12"/>
      <w:bookmarkEnd w:id="1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Product description </w:t>
      </w: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The X-Car project aims to develop an assistive vehicle to </w:t>
      </w:r>
      <w:sdt>
        <w:sdtPr>
          <w:tag w:val="goog_rdk_4"/>
        </w:sdtPr>
        <w:sdtContent>
          <w:commentRangeStart w:id="4"/>
        </w:sdtContent>
      </w:sdt>
      <w:r w:rsidDel="00000000" w:rsidR="00000000" w:rsidRPr="00000000">
        <w:rPr>
          <w:rtl w:val="0"/>
        </w:rPr>
        <w:t xml:space="preserve">cater to the needs </w:t>
      </w:r>
      <w:commentRangeEnd w:id="4"/>
      <w:r w:rsidDel="00000000" w:rsidR="00000000" w:rsidRPr="00000000">
        <w:commentReference w:id="4"/>
      </w:r>
      <w:r w:rsidDel="00000000" w:rsidR="00000000" w:rsidRPr="00000000">
        <w:rPr>
          <w:rtl w:val="0"/>
        </w:rPr>
        <w:t xml:space="preserve">of visitors and students at INSA who face mobility challenges and require assistance in transporting heavy or bulky items. These individuals require support to transport their belongings safely and efficiently while navigating the campus.</w:t>
      </w:r>
    </w:p>
    <w:p w:rsidR="00000000" w:rsidDel="00000000" w:rsidP="00000000" w:rsidRDefault="00000000" w:rsidRPr="00000000" w14:paraId="0000004B">
      <w:pPr>
        <w:spacing w:line="276" w:lineRule="auto"/>
        <w:jc w:val="both"/>
        <w:rPr/>
      </w:pPr>
      <w:r w:rsidDel="00000000" w:rsidR="00000000" w:rsidRPr="00000000">
        <w:rPr>
          <w:rtl w:val="0"/>
        </w:rPr>
        <w:t xml:space="preserve">To address this problem, we will develop a specialized assistive vehicle equipped with advanced features and three different modes: </w:t>
      </w:r>
    </w:p>
    <w:p w:rsidR="00000000" w:rsidDel="00000000" w:rsidP="00000000" w:rsidRDefault="00000000" w:rsidRPr="00000000" w14:paraId="0000004C">
      <w:pPr>
        <w:numPr>
          <w:ilvl w:val="0"/>
          <w:numId w:val="12"/>
        </w:numPr>
        <w:spacing w:line="276" w:lineRule="auto"/>
        <w:ind w:left="720" w:hanging="360"/>
        <w:jc w:val="both"/>
        <w:rPr>
          <w:u w:val="none"/>
        </w:rPr>
      </w:pPr>
      <w:r w:rsidDel="00000000" w:rsidR="00000000" w:rsidRPr="00000000">
        <w:rPr>
          <w:rtl w:val="0"/>
        </w:rPr>
        <w:t xml:space="preserve">M</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anual mode, in which the vehicle will be controlled by a remote (Xbox controller or Smartphone)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This will allow the user to have direct input and control over the vehicle, ensuring it moves as per their specific requirements in a contained environment. </w:t>
      </w:r>
    </w:p>
    <w:p w:rsidR="00000000" w:rsidDel="00000000" w:rsidP="00000000" w:rsidRDefault="00000000" w:rsidRPr="00000000" w14:paraId="0000004D">
      <w:pPr>
        <w:numPr>
          <w:ilvl w:val="0"/>
          <w:numId w:val="12"/>
        </w:numPr>
        <w:spacing w:line="276" w:lineRule="auto"/>
        <w:ind w:left="720" w:hanging="360"/>
        <w:jc w:val="both"/>
        <w:rPr>
          <w:u w:val="none"/>
        </w:rPr>
      </w:pPr>
      <w:r w:rsidDel="00000000" w:rsidR="00000000" w:rsidRPr="00000000">
        <w:rPr>
          <w:rtl w:val="0"/>
        </w:rPr>
        <w:t xml:space="preserve">Tracking mode, in which the vehicle will autonomously follow a person, making it easier for the user to navigate without constantly operating the remote control.</w:t>
      </w:r>
    </w:p>
    <w:p w:rsidR="00000000" w:rsidDel="00000000" w:rsidP="00000000" w:rsidRDefault="00000000" w:rsidRPr="00000000" w14:paraId="0000004E">
      <w:pPr>
        <w:numPr>
          <w:ilvl w:val="0"/>
          <w:numId w:val="12"/>
        </w:numPr>
        <w:spacing w:line="276" w:lineRule="auto"/>
        <w:ind w:left="720" w:hanging="360"/>
        <w:jc w:val="both"/>
        <w:rPr>
          <w:u w:val="none"/>
        </w:rPr>
      </w:pPr>
      <w:r w:rsidDel="00000000" w:rsidR="00000000" w:rsidRPr="00000000">
        <w:rPr>
          <w:rtl w:val="0"/>
        </w:rPr>
        <w:t xml:space="preserve">Autonomous mode which will allow the vehicle to join the user’s position from a parking spot. The vehicle will be programmed to never collide with any obstacles or individuals. This will be vital for the safety of the users and others on the INSA campus.</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A Human Machine Interface (HMI) such as a </w:t>
      </w:r>
      <w:sdt>
        <w:sdtPr>
          <w:tag w:val="goog_rdk_7"/>
        </w:sdtPr>
        <w:sdtContent>
          <w:commentRangeStart w:id="7"/>
        </w:sdtContent>
      </w:sdt>
      <w:r w:rsidDel="00000000" w:rsidR="00000000" w:rsidRPr="00000000">
        <w:rPr>
          <w:rtl w:val="0"/>
        </w:rPr>
        <w:t xml:space="preserve">web</w:t>
      </w:r>
      <w:commentRangeEnd w:id="7"/>
      <w:r w:rsidDel="00000000" w:rsidR="00000000" w:rsidRPr="00000000">
        <w:commentReference w:id="7"/>
      </w:r>
      <w:r w:rsidDel="00000000" w:rsidR="00000000" w:rsidRPr="00000000">
        <w:rPr>
          <w:rtl w:val="0"/>
        </w:rPr>
        <w:t xml:space="preserve"> interface or a mobile app will provide users with real-time monitoring of the vehicle's operational modes. This interface will allow users to keep track of the vehicle's movements, providing a sense of control and oversight. In addition, all decisions made by the vehicle, along with addressing potential bugs that may occur, </w:t>
      </w:r>
      <w:sdt>
        <w:sdtPr>
          <w:tag w:val="goog_rdk_8"/>
        </w:sdtPr>
        <w:sdtContent>
          <w:commentRangeStart w:id="8"/>
        </w:sdtContent>
      </w:sdt>
      <w:r w:rsidDel="00000000" w:rsidR="00000000" w:rsidRPr="00000000">
        <w:rPr>
          <w:rtl w:val="0"/>
        </w:rPr>
        <w:t xml:space="preserve">whether in manual control, tracking mode or autonomous mode</w:t>
      </w:r>
      <w:commentRangeEnd w:id="8"/>
      <w:r w:rsidDel="00000000" w:rsidR="00000000" w:rsidRPr="00000000">
        <w:commentReference w:id="8"/>
      </w:r>
      <w:r w:rsidDel="00000000" w:rsidR="00000000" w:rsidRPr="00000000">
        <w:rPr>
          <w:rtl w:val="0"/>
        </w:rPr>
        <w:t xml:space="preserve">, will be explainable to the user. T</w:t>
      </w:r>
      <w:sdt>
        <w:sdtPr>
          <w:tag w:val="goog_rdk_9"/>
        </w:sdtPr>
        <w:sdtContent>
          <w:commentRangeStart w:id="9"/>
        </w:sdtContent>
      </w:sdt>
      <w:r w:rsidDel="00000000" w:rsidR="00000000" w:rsidRPr="00000000">
        <w:rPr>
          <w:rtl w:val="0"/>
        </w:rPr>
        <w:t xml:space="preserve">he vehicle will be fitted with a speaker system that will enable it to explain its decisions </w:t>
      </w:r>
      <w:sdt>
        <w:sdtPr>
          <w:tag w:val="goog_rdk_10"/>
        </w:sdtPr>
        <w:sdtContent>
          <w:commentRangeStart w:id="10"/>
        </w:sdtContent>
      </w:sdt>
      <w:r w:rsidDel="00000000" w:rsidR="00000000" w:rsidRPr="00000000">
        <w:rPr>
          <w:rtl w:val="0"/>
        </w:rPr>
        <w:t xml:space="preserve">orally</w:t>
      </w:r>
      <w:commentRangeEnd w:id="10"/>
      <w:r w:rsidDel="00000000" w:rsidR="00000000" w:rsidRPr="00000000">
        <w:commentReference w:id="10"/>
      </w:r>
      <w:r w:rsidDel="00000000" w:rsidR="00000000" w:rsidRPr="00000000">
        <w:rPr>
          <w:rtl w:val="0"/>
        </w:rPr>
        <w:t xml:space="preserve">. </w:t>
      </w:r>
      <w:commentRangeEnd w:id="9"/>
      <w:r w:rsidDel="00000000" w:rsidR="00000000" w:rsidRPr="00000000">
        <w:commentReference w:id="9"/>
      </w:r>
      <w:r w:rsidDel="00000000" w:rsidR="00000000" w:rsidRPr="00000000">
        <w:rPr>
          <w:color w:val="38761d"/>
          <w:rtl w:val="0"/>
        </w:rPr>
        <w:t xml:space="preserve">All the explanations will also be recorded textually in the interface. </w:t>
      </w:r>
      <w:r w:rsidDel="00000000" w:rsidR="00000000" w:rsidRPr="00000000">
        <w:rPr>
          <w:rtl w:val="0"/>
        </w:rPr>
        <w:t xml:space="preserve">This feature will enhance user understanding and trust by providing clear and audible explanations for the actions it takes</w:t>
      </w:r>
      <w:r w:rsidDel="00000000" w:rsidR="00000000" w:rsidRPr="00000000">
        <w:rPr>
          <w:rtl w:val="0"/>
        </w:rPr>
        <w:t xml:space="preserve">. This is a key feature of our project.</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52">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1t3h5sf" w:id="13"/>
      <w:bookmarkEnd w:id="1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Stakeholders</w:t>
      </w:r>
      <w:r w:rsidDel="00000000" w:rsidR="00000000" w:rsidRPr="00000000">
        <w:rPr>
          <w:rtl w:val="0"/>
        </w:rPr>
      </w:r>
    </w:p>
    <w:p w:rsidR="00000000" w:rsidDel="00000000" w:rsidP="00000000" w:rsidRDefault="00000000" w:rsidRPr="00000000" w14:paraId="00000053">
      <w:pPr>
        <w:ind w:right="-561.2598425196836"/>
        <w:jc w:val="center"/>
        <w:rPr>
          <w:color w:val="1155cc"/>
        </w:rPr>
      </w:pPr>
      <w:r w:rsidDel="00000000" w:rsidR="00000000" w:rsidRPr="00000000">
        <w:rPr>
          <w:color w:val="1155cc"/>
        </w:rPr>
        <w:drawing>
          <wp:inline distB="114300" distT="114300" distL="114300" distR="114300">
            <wp:extent cx="5905500" cy="330517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055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4d34og8" w:id="14"/>
      <w:bookmarkEnd w:id="1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055">
      <w:pPr>
        <w:jc w:val="both"/>
        <w:rPr>
          <w:color w:val="1155cc"/>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We will implement 3 different operating modes in our product:</w:t>
      </w:r>
    </w:p>
    <w:p w:rsidR="00000000" w:rsidDel="00000000" w:rsidP="00000000" w:rsidRDefault="00000000" w:rsidRPr="00000000" w14:paraId="00000057">
      <w:pPr>
        <w:jc w:val="both"/>
        <w:rPr>
          <w:color w:val="38761d"/>
        </w:rPr>
      </w:pPr>
      <w:r w:rsidDel="00000000" w:rsidR="00000000" w:rsidRPr="00000000">
        <w:rPr>
          <w:color w:val="38761d"/>
          <w:rtl w:val="0"/>
        </w:rPr>
        <w:t xml:space="preserve">For each mode, we will have different functionalities. Each functionality will have a priority that determines which ones are the most essential and have to be </w:t>
      </w:r>
      <w:r w:rsidDel="00000000" w:rsidR="00000000" w:rsidRPr="00000000">
        <w:rPr>
          <w:color w:val="38761d"/>
          <w:highlight w:val="yellow"/>
          <w:rtl w:val="0"/>
        </w:rPr>
        <w:t xml:space="preserve">treated </w:t>
      </w:r>
      <w:r w:rsidDel="00000000" w:rsidR="00000000" w:rsidRPr="00000000">
        <w:rPr>
          <w:color w:val="38761d"/>
          <w:rtl w:val="0"/>
        </w:rPr>
        <w:t xml:space="preserve">first. The smallest number </w:t>
      </w:r>
      <w:r w:rsidDel="00000000" w:rsidR="00000000" w:rsidRPr="00000000">
        <w:rPr>
          <w:color w:val="38761d"/>
          <w:highlight w:val="yellow"/>
          <w:rtl w:val="0"/>
        </w:rPr>
        <w:t xml:space="preserve">corresponding </w:t>
      </w:r>
      <w:r w:rsidDel="00000000" w:rsidR="00000000" w:rsidRPr="00000000">
        <w:rPr>
          <w:color w:val="38761d"/>
          <w:rtl w:val="0"/>
        </w:rPr>
        <w:t xml:space="preserve">to the highest priority. </w:t>
      </w:r>
    </w:p>
    <w:p w:rsidR="00000000" w:rsidDel="00000000" w:rsidP="00000000" w:rsidRDefault="00000000" w:rsidRPr="00000000" w14:paraId="00000058">
      <w:pPr>
        <w:jc w:val="both"/>
        <w:rPr>
          <w:color w:val="1155cc"/>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795"/>
        <w:gridCol w:w="2040"/>
        <w:gridCol w:w="2040"/>
        <w:tblGridChange w:id="0">
          <w:tblGrid>
            <w:gridCol w:w="1485"/>
            <w:gridCol w:w="3795"/>
            <w:gridCol w:w="2040"/>
            <w:gridCol w:w="20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1"/>
              </w:sdtPr>
              <w:sdtContent>
                <w:commentRangeStart w:id="11"/>
              </w:sdtContent>
            </w:sdt>
            <w:r w:rsidDel="00000000" w:rsidR="00000000" w:rsidRPr="00000000">
              <w:rPr>
                <w:rtl w:val="0"/>
              </w:rPr>
              <w:t xml:space="preserve">Functionalities</w:t>
            </w:r>
            <w:commentRangeEnd w:id="11"/>
            <w:r w:rsidDel="00000000" w:rsidR="00000000" w:rsidRPr="00000000">
              <w:commentReference w:id="11"/>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sdt>
              <w:sdtPr>
                <w:tag w:val="goog_rdk_12"/>
              </w:sdtPr>
              <w:sdtContent>
                <w:commentRangeStart w:id="12"/>
              </w:sdtContent>
            </w:sdt>
            <w:r w:rsidDel="00000000" w:rsidR="00000000" w:rsidRPr="00000000">
              <w:rPr>
                <w:rtl w:val="0"/>
              </w:rPr>
              <w:t xml:space="preserve">riority</w:t>
            </w:r>
            <w:commentRangeEnd w:id="12"/>
            <w:r w:rsidDel="00000000" w:rsidR="00000000" w:rsidRPr="00000000">
              <w:commentReference w:id="12"/>
            </w:r>
            <w:r w:rsidDel="00000000" w:rsidR="00000000" w:rsidRPr="00000000">
              <w:rPr>
                <w:rtl w:val="0"/>
              </w:rPr>
            </w:r>
          </w:p>
        </w:tc>
      </w:tr>
      <w:tr>
        <w:trPr>
          <w:cantSplit w:val="0"/>
          <w:trHeight w:val="446.76562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Manual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sdt>
              <w:sdtPr>
                <w:tag w:val="goog_rdk_14"/>
              </w:sdtPr>
              <w:sdtContent>
                <w:ins w:author="Elodie Chanthery" w:id="0" w:date="2023-10-24T12:18:36Z">
                  <w:r w:rsidDel="00000000" w:rsidR="00000000" w:rsidRPr="00000000">
                    <w:rPr>
                      <w:rtl w:val="0"/>
                    </w:rPr>
                    <w:t xml:space="preserve">The user</w:t>
                  </w:r>
                </w:ins>
              </w:sdtContent>
            </w:sdt>
            <w:r w:rsidDel="00000000" w:rsidR="00000000" w:rsidRPr="00000000">
              <w:rPr>
                <w:rtl w:val="0"/>
              </w:rPr>
              <w:t xml:space="preserve"> will control the vehicle with a wireless joystick, </w:t>
            </w:r>
            <w:sdt>
              <w:sdtPr>
                <w:tag w:val="goog_rdk_15"/>
              </w:sdtPr>
              <w:sdtContent>
                <w:ins w:author="Elodie Chanthery" w:id="1" w:date="2023-10-24T12:18:49Z">
                  <w:r w:rsidDel="00000000" w:rsidR="00000000" w:rsidRPr="00000000">
                    <w:rPr>
                      <w:rtl w:val="0"/>
                    </w:rPr>
                    <w:t xml:space="preserve">The vehicle</w:t>
                  </w:r>
                </w:ins>
              </w:sdtContent>
            </w:sdt>
            <w:r w:rsidDel="00000000" w:rsidR="00000000" w:rsidRPr="00000000">
              <w:rPr>
                <w:rtl w:val="0"/>
              </w:rPr>
              <w:t xml:space="preserve"> will be able to move according</w:t>
            </w:r>
            <w:sdt>
              <w:sdtPr>
                <w:tag w:val="goog_rdk_16"/>
              </w:sdtPr>
              <w:sdtContent>
                <w:commentRangeStart w:id="13"/>
              </w:sdtContent>
            </w:sdt>
            <w:r w:rsidDel="00000000" w:rsidR="00000000" w:rsidRPr="00000000">
              <w:rPr>
                <w:rtl w:val="0"/>
              </w:rPr>
              <w:t xml:space="preserve"> to the </w:t>
            </w:r>
            <w:commentRangeEnd w:id="13"/>
            <w:r w:rsidDel="00000000" w:rsidR="00000000" w:rsidRPr="00000000">
              <w:commentReference w:id="13"/>
            </w:r>
            <w:r w:rsidDel="00000000" w:rsidR="00000000" w:rsidRPr="00000000">
              <w:rPr>
                <w:color w:val="38761d"/>
                <w:rtl w:val="0"/>
              </w:rPr>
              <w:t xml:space="preserve">direction</w:t>
            </w:r>
            <w:r w:rsidDel="00000000" w:rsidR="00000000" w:rsidRPr="00000000">
              <w:rPr>
                <w:rtl w:val="0"/>
              </w:rPr>
              <w:t xml:space="preserve"> </w:t>
            </w:r>
            <w:r w:rsidDel="00000000" w:rsidR="00000000" w:rsidRPr="00000000">
              <w:rPr>
                <w:rtl w:val="0"/>
              </w:rPr>
              <w:t xml:space="preserve">and the velocity the user applies. The vehicle will stop by itself if the order the user </w:t>
            </w:r>
            <w:r w:rsidDel="00000000" w:rsidR="00000000" w:rsidRPr="00000000">
              <w:rPr>
                <w:highlight w:val="yellow"/>
                <w:rtl w:val="0"/>
              </w:rPr>
              <w:t xml:space="preserve">send </w:t>
            </w:r>
            <w:r w:rsidDel="00000000" w:rsidR="00000000" w:rsidRPr="00000000">
              <w:rPr>
                <w:rtl w:val="0"/>
              </w:rPr>
              <w:t xml:space="preserve">collides with an obstacle or person. The system will explain why it made this decision through visual and/or sound feedback.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Moving the car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46.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7"/>
              </w:sdtPr>
              <w:sdtContent>
                <w:commentRangeStart w:id="14"/>
              </w:sdtContent>
            </w:sdt>
            <w:r w:rsidDel="00000000" w:rsidR="00000000" w:rsidRPr="00000000">
              <w:rPr>
                <w:rtl w:val="0"/>
              </w:rPr>
              <w:t xml:space="preserve">Obstacle detection</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9"/>
              </w:sdtPr>
              <w:sdtContent>
                <w:ins w:author="Elodie Chanthery" w:id="2" w:date="2023-10-24T12:32:46Z">
                  <w:r w:rsidDel="00000000" w:rsidR="00000000" w:rsidRPr="00000000">
                    <w:rPr>
                      <w:rtl w:val="0"/>
                    </w:rPr>
                    <w:t xml:space="preserve">1</w:t>
                  </w:r>
                </w:ins>
              </w:sdtContent>
            </w:sdt>
            <w:r w:rsidDel="00000000" w:rsidR="00000000" w:rsidRPr="00000000">
              <w:rPr>
                <w:rtl w:val="0"/>
              </w:rPr>
            </w:r>
          </w:p>
        </w:tc>
      </w:tr>
      <w:tr>
        <w:trPr>
          <w:cantSplit w:val="0"/>
          <w:trHeight w:val="446.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 feedback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21"/>
              </w:sdtPr>
              <w:sdtContent>
                <w:ins w:author="Elodie Chanthery" w:id="3" w:date="2023-10-24T12:32:53Z">
                  <w:r w:rsidDel="00000000" w:rsidR="00000000" w:rsidRPr="00000000">
                    <w:rPr>
                      <w:rtl w:val="0"/>
                    </w:rPr>
                    <w:t xml:space="preserve">2</w:t>
                  </w:r>
                </w:ins>
              </w:sdtContent>
            </w:sdt>
            <w:r w:rsidDel="00000000" w:rsidR="00000000" w:rsidRPr="00000000">
              <w:rPr>
                <w:rtl w:val="0"/>
              </w:rPr>
            </w:r>
          </w:p>
        </w:tc>
      </w:tr>
      <w:tr>
        <w:trPr>
          <w:cantSplit w:val="0"/>
          <w:trHeight w:val="446.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Sound feedback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rHeight w:val="446.765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8761d"/>
              </w:rPr>
            </w:pPr>
            <w:r w:rsidDel="00000000" w:rsidR="00000000" w:rsidRPr="00000000">
              <w:rPr>
                <w:color w:val="38761d"/>
                <w:rtl w:val="0"/>
              </w:rPr>
              <w:t xml:space="preserve"> Stop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1727.8710937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Tracking</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8761d"/>
              </w:rPr>
            </w:pPr>
            <w:r w:rsidDel="00000000" w:rsidR="00000000" w:rsidRPr="00000000">
              <w:rPr>
                <w:rtl w:val="0"/>
              </w:rPr>
              <w:t xml:space="preserve">The system will be initialized according to certain parameters (to be defined) and it will follow the person that </w:t>
            </w:r>
            <w:sdt>
              <w:sdtPr>
                <w:tag w:val="goog_rdk_22"/>
              </w:sdtPr>
              <w:sdtContent>
                <w:commentRangeStart w:id="15"/>
              </w:sdtContent>
            </w:sdt>
            <w:sdt>
              <w:sdtPr>
                <w:tag w:val="goog_rdk_23"/>
              </w:sdtPr>
              <w:sdtContent>
                <w:commentRangeStart w:id="16"/>
              </w:sdtContent>
            </w:sdt>
            <w:r w:rsidDel="00000000" w:rsidR="00000000" w:rsidRPr="00000000">
              <w:rPr>
                <w:rtl w:val="0"/>
              </w:rPr>
              <w:t xml:space="preserve">did the initialization</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The vehicle will track this person and follow it everywhere the system is allowed to go. (to be defined). It will have the same obstacle avoidance system but it will find a way to avoid the obstacle to keep tracking the person (if </w:t>
            </w:r>
            <w:r w:rsidDel="00000000" w:rsidR="00000000" w:rsidRPr="00000000">
              <w:rPr>
                <w:highlight w:val="yellow"/>
                <w:rtl w:val="0"/>
              </w:rPr>
              <w:t xml:space="preserve">it’s</w:t>
            </w:r>
            <w:r w:rsidDel="00000000" w:rsidR="00000000" w:rsidRPr="00000000">
              <w:rPr>
                <w:rtl w:val="0"/>
              </w:rPr>
              <w:t xml:space="preserve"> possible). It will also have to explain each decision it </w:t>
            </w:r>
            <w:r w:rsidDel="00000000" w:rsidR="00000000" w:rsidRPr="00000000">
              <w:rPr>
                <w:highlight w:val="yellow"/>
                <w:rtl w:val="0"/>
              </w:rPr>
              <w:t xml:space="preserve">made</w:t>
            </w:r>
            <w:r w:rsidDel="00000000" w:rsidR="00000000" w:rsidRPr="00000000">
              <w:rPr>
                <w:rtl w:val="0"/>
              </w:rPr>
              <w:t xml:space="preserve">. </w:t>
            </w:r>
            <w:r w:rsidDel="00000000" w:rsidR="00000000" w:rsidRPr="00000000">
              <w:rPr>
                <w:color w:val="38761d"/>
                <w:rtl w:val="0"/>
              </w:rPr>
              <w:t xml:space="preserve">When the vehicle tracking is finished, the user must leave the car in a safe place.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Tracking (find a way to follow the person and </w:t>
            </w:r>
            <w:sdt>
              <w:sdtPr>
                <w:tag w:val="goog_rdk_24"/>
              </w:sdtPr>
              <w:sdtContent>
                <w:commentRangeStart w:id="17"/>
              </w:sdtContent>
            </w:sdt>
            <w:r w:rsidDel="00000000" w:rsidR="00000000" w:rsidRPr="00000000">
              <w:rPr>
                <w:rtl w:val="0"/>
              </w:rPr>
              <w:t xml:space="preserve">try to compute </w:t>
            </w:r>
            <w:commentRangeEnd w:id="17"/>
            <w:r w:rsidDel="00000000" w:rsidR="00000000" w:rsidRPr="00000000">
              <w:commentReference w:id="17"/>
            </w:r>
            <w:r w:rsidDel="00000000" w:rsidR="00000000" w:rsidRPr="00000000">
              <w:rPr>
                <w:rtl w:val="0"/>
              </w:rPr>
              <w:t xml:space="preserve">another path if it find</w:t>
            </w:r>
            <w:sdt>
              <w:sdtPr>
                <w:tag w:val="goog_rdk_25"/>
              </w:sdtPr>
              <w:sdtContent>
                <w:ins w:author="Elodie Chanthery" w:id="4" w:date="2023-10-24T12:24:07Z">
                  <w:r w:rsidDel="00000000" w:rsidR="00000000" w:rsidRPr="00000000">
                    <w:rPr>
                      <w:rtl w:val="0"/>
                    </w:rPr>
                    <w:t xml:space="preserve">s</w:t>
                  </w:r>
                </w:ins>
              </w:sdtContent>
            </w:sdt>
            <w:r w:rsidDel="00000000" w:rsidR="00000000" w:rsidRPr="00000000">
              <w:rPr>
                <w:rtl w:val="0"/>
              </w:rPr>
              <w:t xml:space="preserve"> an obstacl</w:t>
            </w:r>
            <w:sdt>
              <w:sdtPr>
                <w:tag w:val="goog_rdk_26"/>
              </w:sdtPr>
              <w:sdtContent>
                <w:commentRangeStart w:id="18"/>
              </w:sdtContent>
            </w:sdt>
            <w:r w:rsidDel="00000000" w:rsidR="00000000" w:rsidRPr="00000000">
              <w:rPr>
                <w:rtl w:val="0"/>
              </w:rPr>
              <w:t xml:space="preserve">e. </w:t>
            </w:r>
            <w:r w:rsidDel="00000000" w:rsidR="00000000" w:rsidRPr="00000000">
              <w:rPr>
                <w:color w:val="38761d"/>
                <w:rtl w:val="0"/>
              </w:rPr>
              <w:t xml:space="preserve">Otherwise, stop the vehicle and notify the user</w:t>
            </w:r>
            <w:r w:rsidDel="00000000" w:rsidR="00000000" w:rsidRPr="00000000">
              <w:rPr>
                <w:rtl w:val="0"/>
              </w:rPr>
              <w:t xml:space="preserv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sdt>
              <w:sdtPr>
                <w:tag w:val="goog_rdk_28"/>
              </w:sdtPr>
              <w:sdtContent>
                <w:ins w:author="Elodie Chanthery" w:id="5" w:date="2023-10-24T12:40:17Z">
                  <w:r w:rsidDel="00000000" w:rsidR="00000000" w:rsidRPr="00000000">
                    <w:rPr>
                      <w:rtl w:val="0"/>
                    </w:rPr>
                    <w:t xml:space="preserve">3</w:t>
                  </w:r>
                </w:ins>
              </w:sdtContent>
            </w:sdt>
            <w:r w:rsidDel="00000000" w:rsidR="00000000" w:rsidRPr="00000000">
              <w:rPr>
                <w:rtl w:val="0"/>
              </w:rPr>
            </w:r>
          </w:p>
        </w:tc>
      </w:tr>
      <w:tr>
        <w:trPr>
          <w:cantSplit w:val="0"/>
          <w:trHeight w:val="1727.871093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Avoid obstacle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after="0" w:before="0" w:line="240" w:lineRule="auto"/>
              <w:ind w:left="0" w:firstLine="0"/>
              <w:jc w:val="center"/>
              <w:rPr/>
            </w:pPr>
            <w:r w:rsidDel="00000000" w:rsidR="00000000" w:rsidRPr="00000000">
              <w:rPr>
                <w:rtl w:val="0"/>
              </w:rPr>
              <w:t xml:space="preserve">3</w:t>
            </w:r>
          </w:p>
        </w:tc>
      </w:tr>
      <w:tr>
        <w:trPr>
          <w:cantSplit w:val="0"/>
          <w:trHeight w:val="1727.8710937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strike w:val="1"/>
              </w:rPr>
            </w:pPr>
            <w:r w:rsidDel="00000000" w:rsidR="00000000" w:rsidRPr="00000000">
              <w:rPr>
                <w:rtl w:val="0"/>
              </w:rPr>
              <w:t xml:space="preserve">Obstacle detection </w:t>
            </w:r>
            <w:r w:rsidDel="00000000" w:rsidR="00000000" w:rsidRPr="00000000">
              <w:rPr>
                <w:strike w:val="1"/>
                <w:rtl w:val="0"/>
              </w:rPr>
              <w:t xml:space="preserve">(</w:t>
            </w:r>
            <w:sdt>
              <w:sdtPr>
                <w:tag w:val="goog_rdk_29"/>
              </w:sdtPr>
              <w:sdtContent>
                <w:commentRangeStart w:id="19"/>
              </w:sdtContent>
            </w:sdt>
            <w:sdt>
              <w:sdtPr>
                <w:tag w:val="goog_rdk_30"/>
              </w:sdtPr>
              <w:sdtContent>
                <w:commentRangeStart w:id="20"/>
              </w:sdtContent>
            </w:sdt>
            <w:r w:rsidDel="00000000" w:rsidR="00000000" w:rsidRPr="00000000">
              <w:rPr>
                <w:strike w:val="1"/>
                <w:rtl w:val="0"/>
              </w:rPr>
              <w:t xml:space="preserve">moving or immobile object</w:t>
            </w:r>
            <w:commentRangeEnd w:id="19"/>
            <w:r w:rsidDel="00000000" w:rsidR="00000000" w:rsidRPr="00000000">
              <w:commentReference w:id="19"/>
            </w:r>
            <w:commentRangeEnd w:id="20"/>
            <w:r w:rsidDel="00000000" w:rsidR="00000000" w:rsidRPr="00000000">
              <w:commentReference w:id="20"/>
            </w:r>
            <w:r w:rsidDel="00000000" w:rsidR="00000000" w:rsidRPr="00000000">
              <w:rPr>
                <w:strike w:val="1"/>
                <w:rtl w:val="0"/>
              </w:rPr>
              <w:t xml:space="preserve">)</w:t>
            </w:r>
          </w:p>
          <w:p w:rsidR="00000000" w:rsidDel="00000000" w:rsidP="00000000" w:rsidRDefault="00000000" w:rsidRPr="00000000" w14:paraId="0000007E">
            <w:pPr>
              <w:widowControl w:val="0"/>
              <w:spacing w:line="240" w:lineRule="auto"/>
              <w:rPr>
                <w:strike w:val="1"/>
              </w:rPr>
            </w:pPr>
            <w:r w:rsidDel="00000000" w:rsidR="00000000" w:rsidRPr="00000000">
              <w:rPr>
                <w:color w:val="38761d"/>
                <w:rtl w:val="0"/>
              </w:rPr>
              <w:t xml:space="preserve">(</w:t>
            </w:r>
            <w:r w:rsidDel="00000000" w:rsidR="00000000" w:rsidRPr="00000000">
              <w:rPr>
                <w:i w:val="1"/>
                <w:color w:val="38761d"/>
                <w:rtl w:val="0"/>
              </w:rPr>
              <w:t xml:space="preserve">fixed</w:t>
            </w:r>
            <w:r w:rsidDel="00000000" w:rsidR="00000000" w:rsidRPr="00000000">
              <w:rPr>
                <w:i w:val="1"/>
                <w:color w:val="38761d"/>
                <w:vertAlign w:val="superscript"/>
                <w:rtl w:val="0"/>
              </w:rPr>
              <w:t xml:space="preserve">1</w:t>
            </w:r>
            <w:r w:rsidDel="00000000" w:rsidR="00000000" w:rsidRPr="00000000">
              <w:rPr>
                <w:color w:val="38761d"/>
                <w:rtl w:val="0"/>
              </w:rPr>
              <w:t xml:space="preserve">, </w:t>
            </w:r>
            <w:r w:rsidDel="00000000" w:rsidR="00000000" w:rsidRPr="00000000">
              <w:rPr>
                <w:i w:val="1"/>
                <w:color w:val="38761d"/>
                <w:rtl w:val="0"/>
              </w:rPr>
              <w:t xml:space="preserve">moving</w:t>
            </w:r>
            <w:r w:rsidDel="00000000" w:rsidR="00000000" w:rsidRPr="00000000">
              <w:rPr>
                <w:i w:val="1"/>
                <w:color w:val="38761d"/>
                <w:vertAlign w:val="superscript"/>
                <w:rtl w:val="0"/>
              </w:rPr>
              <w:t xml:space="preserve">2</w:t>
            </w:r>
            <w:r w:rsidDel="00000000" w:rsidR="00000000" w:rsidRPr="00000000">
              <w:rPr>
                <w:color w:val="38761d"/>
                <w:rtl w:val="0"/>
              </w:rPr>
              <w:t xml:space="preserve">, </w:t>
            </w:r>
            <w:r w:rsidDel="00000000" w:rsidR="00000000" w:rsidRPr="00000000">
              <w:rPr>
                <w:i w:val="1"/>
                <w:color w:val="38761d"/>
                <w:rtl w:val="0"/>
              </w:rPr>
              <w:t xml:space="preserve">unavoidable</w:t>
            </w:r>
            <w:r w:rsidDel="00000000" w:rsidR="00000000" w:rsidRPr="00000000">
              <w:rPr>
                <w:i w:val="1"/>
                <w:color w:val="38761d"/>
                <w:vertAlign w:val="superscript"/>
                <w:rtl w:val="0"/>
              </w:rPr>
              <w:t xml:space="preserve">3</w:t>
            </w:r>
            <w:r w:rsidDel="00000000" w:rsidR="00000000" w:rsidRPr="00000000">
              <w:rPr>
                <w:color w:val="38761d"/>
                <w:rtl w:val="0"/>
              </w:rPr>
              <w:t xml:space="preserve"> or </w:t>
            </w:r>
            <w:r w:rsidDel="00000000" w:rsidR="00000000" w:rsidRPr="00000000">
              <w:rPr>
                <w:i w:val="1"/>
                <w:color w:val="38761d"/>
                <w:rtl w:val="0"/>
              </w:rPr>
              <w:t xml:space="preserve">insurmountable</w:t>
            </w:r>
            <w:r w:rsidDel="00000000" w:rsidR="00000000" w:rsidRPr="00000000">
              <w:rPr>
                <w:i w:val="1"/>
                <w:color w:val="38761d"/>
                <w:vertAlign w:val="superscript"/>
                <w:rtl w:val="0"/>
              </w:rPr>
              <w:t xml:space="preserve">4 </w:t>
            </w:r>
            <w:r w:rsidDel="00000000" w:rsidR="00000000" w:rsidRPr="00000000">
              <w:rPr>
                <w:color w:val="38761d"/>
                <w:rtl w:val="0"/>
              </w:rPr>
              <w:t xml:space="preserve">obstacle)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after="0" w:before="0" w:line="240" w:lineRule="auto"/>
              <w:ind w:left="0" w:firstLine="0"/>
              <w:jc w:val="center"/>
              <w:rPr/>
            </w:pPr>
            <w:r w:rsidDel="00000000" w:rsidR="00000000" w:rsidRPr="00000000">
              <w:rPr>
                <w:rtl w:val="0"/>
              </w:rPr>
              <w:t xml:space="preserve">6</w:t>
            </w:r>
          </w:p>
        </w:tc>
      </w:tr>
      <w:tr>
        <w:trPr>
          <w:cantSplit w:val="0"/>
          <w:trHeight w:val="913.2617187500001"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Autonomous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person who wants to use the vehicle will be able </w:t>
            </w:r>
            <w:sdt>
              <w:sdtPr>
                <w:tag w:val="goog_rdk_31"/>
              </w:sdtPr>
              <w:sdtContent>
                <w:commentRangeStart w:id="21"/>
              </w:sdtContent>
            </w:sdt>
            <w:r w:rsidDel="00000000" w:rsidR="00000000" w:rsidRPr="00000000">
              <w:rPr>
                <w:rtl w:val="0"/>
              </w:rPr>
              <w:t xml:space="preserve">to send a request from a position</w:t>
            </w:r>
            <w:commentRangeEnd w:id="21"/>
            <w:r w:rsidDel="00000000" w:rsidR="00000000" w:rsidRPr="00000000">
              <w:commentReference w:id="21"/>
            </w:r>
            <w:r w:rsidDel="00000000" w:rsidR="00000000" w:rsidRPr="00000000">
              <w:rPr>
                <w:rtl w:val="0"/>
              </w:rPr>
              <w:t xml:space="preserve"> </w:t>
            </w:r>
            <w:r w:rsidDel="00000000" w:rsidR="00000000" w:rsidRPr="00000000">
              <w:rPr>
                <w:color w:val="38761d"/>
                <w:rtl w:val="0"/>
              </w:rPr>
              <w:t xml:space="preserve">through the HMI</w:t>
            </w:r>
            <w:r w:rsidDel="00000000" w:rsidR="00000000" w:rsidRPr="00000000">
              <w:rPr>
                <w:rtl w:val="0"/>
              </w:rPr>
              <w:t xml:space="preserve"> and the vehicle will reach that position by itself if it is possible. </w:t>
            </w:r>
            <w:sdt>
              <w:sdtPr>
                <w:tag w:val="goog_rdk_32"/>
              </w:sdtPr>
              <w:sdtContent>
                <w:commentRangeStart w:id="22"/>
              </w:sdtContent>
            </w:sdt>
            <w:r w:rsidDel="00000000" w:rsidR="00000000" w:rsidRPr="00000000">
              <w:rPr>
                <w:rtl w:val="0"/>
              </w:rPr>
              <w:t xml:space="preserve">Then we can switch the mode to tracking</w:t>
            </w:r>
            <w:commentRangeEnd w:id="22"/>
            <w:r w:rsidDel="00000000" w:rsidR="00000000" w:rsidRPr="00000000">
              <w:commentReference w:id="22"/>
            </w:r>
            <w:r w:rsidDel="00000000" w:rsidR="00000000" w:rsidRPr="00000000">
              <w:rPr>
                <w:rtl w:val="0"/>
              </w:rPr>
              <w:t xml:space="preserve"> </w:t>
            </w:r>
            <w:r w:rsidDel="00000000" w:rsidR="00000000" w:rsidRPr="00000000">
              <w:rPr>
                <w:color w:val="38761d"/>
                <w:rtl w:val="0"/>
              </w:rPr>
              <w:t xml:space="preserve">through the interface</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8761d"/>
              </w:rPr>
            </w:pPr>
            <w:r w:rsidDel="00000000" w:rsidR="00000000" w:rsidRPr="00000000">
              <w:rPr>
                <w:rtl w:val="0"/>
              </w:rPr>
              <w:t xml:space="preserve">The vehicle </w:t>
            </w:r>
            <w:sdt>
              <w:sdtPr>
                <w:tag w:val="goog_rdk_33"/>
              </w:sdtPr>
              <w:sdtContent>
                <w:commentRangeStart w:id="23"/>
              </w:sdtContent>
            </w:sdt>
            <w:sdt>
              <w:sdtPr>
                <w:tag w:val="goog_rdk_34"/>
              </w:sdtPr>
              <w:sdtContent>
                <w:commentRangeStart w:id="24"/>
              </w:sdtContent>
            </w:sdt>
            <w:r w:rsidDel="00000000" w:rsidR="00000000" w:rsidRPr="00000000">
              <w:rPr>
                <w:rtl w:val="0"/>
              </w:rPr>
              <w:t xml:space="preserve">will drive back to its departure location if it has a problem (loss of signal, position </w:t>
            </w:r>
            <w:sdt>
              <w:sdtPr>
                <w:tag w:val="goog_rdk_35"/>
              </w:sdtPr>
              <w:sdtContent>
                <w:commentRangeStart w:id="25"/>
              </w:sdtContent>
            </w:sdt>
            <w:r w:rsidDel="00000000" w:rsidR="00000000" w:rsidRPr="00000000">
              <w:rPr>
                <w:rtl w:val="0"/>
              </w:rPr>
              <w:t xml:space="preserve">unreachable</w:t>
            </w:r>
            <w:commentRangeEnd w:id="25"/>
            <w:r w:rsidDel="00000000" w:rsidR="00000000" w:rsidRPr="00000000">
              <w:commentReference w:id="25"/>
            </w:r>
            <w:r w:rsidDel="00000000" w:rsidR="00000000" w:rsidRPr="00000000">
              <w:rPr>
                <w:rtl w:val="0"/>
              </w:rPr>
              <w:t xml:space="preserve">)</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w:t>
            </w:r>
            <w:r w:rsidDel="00000000" w:rsidR="00000000" w:rsidRPr="00000000">
              <w:rPr>
                <w:color w:val="38761d"/>
                <w:rtl w:val="0"/>
              </w:rPr>
              <w:t xml:space="preserve">or if the user never used the vehicle.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highlight w:val="yellow"/>
                <w:rtl w:val="0"/>
              </w:rPr>
              <w:t xml:space="preserve">Automonous </w:t>
            </w:r>
            <w:r w:rsidDel="00000000" w:rsidR="00000000" w:rsidRPr="00000000">
              <w:rPr>
                <w:rtl w:val="0"/>
              </w:rPr>
              <w:t xml:space="preserve">moving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8</w:t>
            </w:r>
          </w:p>
        </w:tc>
      </w:tr>
      <w:tr>
        <w:trPr>
          <w:cantSplit w:val="0"/>
          <w:trHeight w:val="913.2617187500001"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Obstacle avoidance</w:t>
            </w:r>
            <w:sdt>
              <w:sdtPr>
                <w:tag w:val="goog_rdk_36"/>
              </w:sdtPr>
              <w:sdtContent>
                <w:commentRangeStart w:id="26"/>
              </w:sdtContent>
            </w:sdt>
            <w:r w:rsidDel="00000000" w:rsidR="00000000" w:rsidRPr="00000000">
              <w:rPr>
                <w:rtl w:val="0"/>
              </w:rPr>
              <w:t xml:space="preserve"> </w:t>
            </w:r>
            <w:commentRangeEnd w:id="26"/>
            <w:r w:rsidDel="00000000" w:rsidR="00000000" w:rsidRPr="00000000">
              <w:commentReference w:id="26"/>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before="0" w:line="240" w:lineRule="auto"/>
              <w:ind w:left="0" w:firstLine="0"/>
              <w:jc w:val="center"/>
              <w:rPr/>
            </w:pPr>
            <w:r w:rsidDel="00000000" w:rsidR="00000000" w:rsidRPr="00000000">
              <w:rPr>
                <w:rtl w:val="0"/>
              </w:rPr>
              <w:t xml:space="preserve">8</w:t>
            </w:r>
          </w:p>
        </w:tc>
      </w:tr>
      <w:tr>
        <w:trPr>
          <w:cantSplit w:val="0"/>
          <w:trHeight w:val="913.2617187500001"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yellow"/>
              </w:rPr>
            </w:pPr>
            <w:r w:rsidDel="00000000" w:rsidR="00000000" w:rsidRPr="00000000">
              <w:rPr>
                <w:highlight w:val="yellow"/>
                <w:rtl w:val="0"/>
              </w:rPr>
              <w:t xml:space="preserve">Localisation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before="0" w:line="240" w:lineRule="auto"/>
              <w:ind w:left="0" w:firstLine="0"/>
              <w:jc w:val="center"/>
              <w:rPr/>
            </w:pPr>
            <w:r w:rsidDel="00000000" w:rsidR="00000000" w:rsidRPr="00000000">
              <w:rPr>
                <w:rtl w:val="0"/>
              </w:rPr>
              <w:t xml:space="preserve">9</w:t>
            </w:r>
          </w:p>
        </w:tc>
      </w:tr>
      <w:tr>
        <w:trPr>
          <w:cantSplit w:val="0"/>
          <w:trHeight w:val="913.2617187500001"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Navigation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before="0" w:line="240" w:lineRule="auto"/>
              <w:ind w:left="0" w:firstLine="0"/>
              <w:jc w:val="center"/>
              <w:rPr/>
            </w:pPr>
            <w:r w:rsidDel="00000000" w:rsidR="00000000" w:rsidRPr="00000000">
              <w:rPr>
                <w:rtl w:val="0"/>
              </w:rPr>
              <w:t xml:space="preserve">10</w:t>
            </w:r>
          </w:p>
        </w:tc>
      </w:tr>
    </w:tbl>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1 -</w:t>
      </w:r>
      <w:r w:rsidDel="00000000" w:rsidR="00000000" w:rsidRPr="00000000">
        <w:rPr>
          <w:color w:val="1155cc"/>
          <w:sz w:val="18"/>
          <w:szCs w:val="18"/>
          <w:rtl w:val="0"/>
        </w:rPr>
        <w:t xml:space="preserve"> </w:t>
      </w:r>
      <w:r w:rsidDel="00000000" w:rsidR="00000000" w:rsidRPr="00000000">
        <w:rPr>
          <w:sz w:val="18"/>
          <w:szCs w:val="18"/>
          <w:rtl w:val="0"/>
        </w:rPr>
        <w:t xml:space="preserve">fixed obstacl</w:t>
      </w:r>
      <w:sdt>
        <w:sdtPr>
          <w:tag w:val="goog_rdk_37"/>
        </w:sdtPr>
        <w:sdtContent>
          <w:commentRangeStart w:id="27"/>
        </w:sdtContent>
      </w:sdt>
      <w:r w:rsidDel="00000000" w:rsidR="00000000" w:rsidRPr="00000000">
        <w:rPr>
          <w:sz w:val="18"/>
          <w:szCs w:val="18"/>
          <w:rtl w:val="0"/>
        </w:rPr>
        <w:t xml:space="preserve">e:</w:t>
      </w:r>
      <w:commentRangeEnd w:id="27"/>
      <w:r w:rsidDel="00000000" w:rsidR="00000000" w:rsidRPr="00000000">
        <w:commentReference w:id="27"/>
      </w:r>
      <w:r w:rsidDel="00000000" w:rsidR="00000000" w:rsidRPr="00000000">
        <w:rPr>
          <w:sz w:val="18"/>
          <w:szCs w:val="18"/>
          <w:rtl w:val="0"/>
        </w:rPr>
        <w:t xml:space="preserve"> an obstacle that does not mov</w:t>
      </w:r>
      <w:sdt>
        <w:sdtPr>
          <w:tag w:val="goog_rdk_38"/>
        </w:sdtPr>
        <w:sdtContent>
          <w:commentRangeStart w:id="28"/>
        </w:sdtContent>
      </w:sdt>
      <w:r w:rsidDel="00000000" w:rsidR="00000000" w:rsidRPr="00000000">
        <w:rPr>
          <w:sz w:val="18"/>
          <w:szCs w:val="18"/>
          <w:rtl w:val="0"/>
        </w:rPr>
        <w:t xml:space="preserve">e. It</w:t>
      </w:r>
      <w:commentRangeEnd w:id="28"/>
      <w:r w:rsidDel="00000000" w:rsidR="00000000" w:rsidRPr="00000000">
        <w:commentReference w:id="28"/>
      </w:r>
      <w:r w:rsidDel="00000000" w:rsidR="00000000" w:rsidRPr="00000000">
        <w:rPr>
          <w:sz w:val="18"/>
          <w:szCs w:val="18"/>
          <w:rtl w:val="0"/>
        </w:rPr>
        <w:t xml:space="preserve"> is all urban </w:t>
      </w:r>
      <w:sdt>
        <w:sdtPr>
          <w:tag w:val="goog_rdk_39"/>
        </w:sdtPr>
        <w:sdtContent>
          <w:commentRangeStart w:id="29"/>
        </w:sdtContent>
      </w:sdt>
      <w:r w:rsidDel="00000000" w:rsidR="00000000" w:rsidRPr="00000000">
        <w:rPr>
          <w:sz w:val="18"/>
          <w:szCs w:val="18"/>
          <w:rtl w:val="0"/>
        </w:rPr>
        <w:t xml:space="preserve">environments </w:t>
      </w:r>
      <w:commentRangeEnd w:id="29"/>
      <w:r w:rsidDel="00000000" w:rsidR="00000000" w:rsidRPr="00000000">
        <w:commentReference w:id="29"/>
      </w:r>
      <w:r w:rsidDel="00000000" w:rsidR="00000000" w:rsidRPr="00000000">
        <w:rPr>
          <w:sz w:val="18"/>
          <w:szCs w:val="18"/>
          <w:rtl w:val="0"/>
        </w:rPr>
        <w:t xml:space="preserve">like panels, </w:t>
      </w:r>
      <w:sdt>
        <w:sdtPr>
          <w:tag w:val="goog_rdk_40"/>
        </w:sdtPr>
        <w:sdtContent>
          <w:commentRangeStart w:id="30"/>
        </w:sdtContent>
      </w:sdt>
      <w:r w:rsidDel="00000000" w:rsidR="00000000" w:rsidRPr="00000000">
        <w:rPr>
          <w:sz w:val="18"/>
          <w:szCs w:val="18"/>
          <w:rtl w:val="0"/>
        </w:rPr>
        <w:t xml:space="preserve">posts, rock</w:t>
      </w:r>
      <w:commentRangeEnd w:id="30"/>
      <w:r w:rsidDel="00000000" w:rsidR="00000000" w:rsidRPr="00000000">
        <w:commentReference w:id="30"/>
      </w:r>
      <w:r w:rsidDel="00000000" w:rsidR="00000000" w:rsidRPr="00000000">
        <w:rPr>
          <w:sz w:val="18"/>
          <w:szCs w:val="18"/>
          <w:rtl w:val="0"/>
        </w:rPr>
        <w:t xml:space="preserve">s etc.</w:t>
      </w:r>
    </w:p>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2 - moving obstacle: an obstacle that is moving </w:t>
      </w:r>
      <w:r w:rsidDel="00000000" w:rsidR="00000000" w:rsidRPr="00000000">
        <w:rPr>
          <w:color w:val="38761d"/>
          <w:sz w:val="18"/>
          <w:szCs w:val="18"/>
          <w:rtl w:val="0"/>
        </w:rPr>
        <w:t xml:space="preserve">(at a minimum speed of 0.25m/s)</w:t>
      </w:r>
      <w:r w:rsidDel="00000000" w:rsidR="00000000" w:rsidRPr="00000000">
        <w:rPr>
          <w:sz w:val="18"/>
          <w:szCs w:val="18"/>
          <w:rtl w:val="0"/>
        </w:rPr>
        <w:t xml:space="preserve"> and can hit</w:t>
      </w:r>
      <w:sdt>
        <w:sdtPr>
          <w:tag w:val="goog_rdk_41"/>
        </w:sdtPr>
        <w:sdtContent>
          <w:commentRangeStart w:id="31"/>
        </w:sdtContent>
      </w:sdt>
      <w:r w:rsidDel="00000000" w:rsidR="00000000" w:rsidRPr="00000000">
        <w:rPr>
          <w:sz w:val="18"/>
          <w:szCs w:val="18"/>
          <w:rtl w:val="0"/>
        </w:rPr>
        <w:t xml:space="preserve"> the X-car, it can be pedestrians, bikes, dogs etc.</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3 -</w:t>
      </w:r>
      <w:r w:rsidDel="00000000" w:rsidR="00000000" w:rsidRPr="00000000">
        <w:rPr>
          <w:color w:val="1155cc"/>
          <w:sz w:val="18"/>
          <w:szCs w:val="18"/>
          <w:rtl w:val="0"/>
        </w:rPr>
        <w:t xml:space="preserve"> </w:t>
      </w:r>
      <w:r w:rsidDel="00000000" w:rsidR="00000000" w:rsidRPr="00000000">
        <w:rPr>
          <w:sz w:val="18"/>
          <w:szCs w:val="18"/>
          <w:rtl w:val="0"/>
        </w:rPr>
        <w:t xml:space="preserve">unavoidable obstacle: an obstacle that is too close to the vehicle to bypass it. It can be an obstacle that emerges on the vehicle’s trajectory.</w:t>
      </w:r>
    </w:p>
    <w:p w:rsidR="00000000" w:rsidDel="00000000" w:rsidP="00000000" w:rsidRDefault="00000000" w:rsidRPr="00000000" w14:paraId="00000095">
      <w:pPr>
        <w:jc w:val="both"/>
        <w:rPr/>
      </w:pPr>
      <w:r w:rsidDel="00000000" w:rsidR="00000000" w:rsidRPr="00000000">
        <w:rPr>
          <w:sz w:val="18"/>
          <w:szCs w:val="18"/>
          <w:rtl w:val="0"/>
        </w:rPr>
        <w:t xml:space="preserve">4 - insurmountable obstacle: an obstacle that cannot be crossed by the vehicle, such as a path that is too narrow or a change in level that is too high like a step or a sidewalk. </w:t>
      </w:r>
      <w:r w:rsidDel="00000000" w:rsidR="00000000" w:rsidRPr="00000000">
        <w:rPr>
          <w:rtl w:val="0"/>
        </w:rPr>
      </w:r>
    </w:p>
    <w:p w:rsidR="00000000" w:rsidDel="00000000" w:rsidP="00000000" w:rsidRDefault="00000000" w:rsidRPr="00000000" w14:paraId="00000096">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sz w:val="32"/>
          <w:szCs w:val="32"/>
          <w:shd w:fill="auto" w:val="clear"/>
          <w:vertAlign w:val="baseline"/>
        </w:rPr>
      </w:pPr>
      <w:bookmarkStart w:colFirst="0" w:colLast="0" w:name="_heading=h.2s8eyo1" w:id="15"/>
      <w:bookmarkEnd w:id="15"/>
      <w:sdt>
        <w:sdtPr>
          <w:tag w:val="goog_rdk_42"/>
        </w:sdtPr>
        <w:sdtContent>
          <w:commentRangeStart w:id="32"/>
        </w:sdtContent>
      </w:sdt>
      <w:r w:rsidDel="00000000" w:rsidR="00000000" w:rsidRPr="00000000">
        <w:rPr>
          <w:rFonts w:ascii="Arial" w:cs="Arial" w:eastAsia="Arial" w:hAnsi="Arial"/>
          <w:b w:val="0"/>
          <w:i w:val="0"/>
          <w:smallCaps w:val="0"/>
          <w:strike w:val="0"/>
          <w:sz w:val="32"/>
          <w:szCs w:val="32"/>
          <w:u w:val="none"/>
          <w:shd w:fill="auto" w:val="clear"/>
          <w:vertAlign w:val="baseline"/>
          <w:rtl w:val="0"/>
        </w:rPr>
        <w:t xml:space="preserve">Release</w:t>
      </w:r>
      <w:commentRangeEnd w:id="32"/>
      <w:r w:rsidDel="00000000" w:rsidR="00000000" w:rsidRPr="00000000">
        <w:commentReference w:id="32"/>
      </w:r>
      <w:r w:rsidDel="00000000" w:rsidR="00000000" w:rsidRPr="00000000">
        <w:rPr>
          <w:rFonts w:ascii="Arial" w:cs="Arial" w:eastAsia="Arial" w:hAnsi="Arial"/>
          <w:b w:val="0"/>
          <w:i w:val="0"/>
          <w:smallCaps w:val="0"/>
          <w:strike w:val="0"/>
          <w:sz w:val="32"/>
          <w:szCs w:val="32"/>
          <w:u w:val="none"/>
          <w:shd w:fill="auto" w:val="clear"/>
          <w:vertAlign w:val="baseline"/>
          <w:rtl w:val="0"/>
        </w:rPr>
        <w:t xml:space="preserve"> vision</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Sprint 0</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First version </w:t>
      </w:r>
      <w:sdt>
        <w:sdtPr>
          <w:tag w:val="goog_rdk_43"/>
        </w:sdtPr>
        <w:sdtContent>
          <w:commentRangeStart w:id="33"/>
        </w:sdtContent>
      </w:sdt>
      <w:r w:rsidDel="00000000" w:rsidR="00000000" w:rsidRPr="00000000">
        <w:rPr>
          <w:rtl w:val="0"/>
        </w:rPr>
        <w:t xml:space="preserve">of the state machine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Project plan done</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pPr>
      <w:sdt>
        <w:sdtPr>
          <w:tag w:val="goog_rdk_44"/>
        </w:sdtPr>
        <w:sdtContent>
          <w:commentRangeStart w:id="34"/>
        </w:sdtContent>
      </w:sdt>
      <w:r w:rsidDel="00000000" w:rsidR="00000000" w:rsidRPr="00000000">
        <w:rPr>
          <w:b w:val="1"/>
          <w:rtl w:val="0"/>
        </w:rPr>
        <w:t xml:space="preserve">Sprint 1</w:t>
      </w:r>
      <w:commentRangeEnd w:id="34"/>
      <w:r w:rsidDel="00000000" w:rsidR="00000000" w:rsidRPr="00000000">
        <w:commentReference w:id="34"/>
      </w:r>
      <w:r w:rsidDel="00000000" w:rsidR="00000000" w:rsidRPr="00000000">
        <w:rPr>
          <w:rtl w:val="0"/>
        </w:rPr>
        <w:t xml:space="preserve"> </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ind w:left="720" w:hanging="360"/>
        <w:jc w:val="both"/>
        <w:rPr>
          <w:u w:val="none"/>
        </w:rPr>
      </w:pPr>
      <w:sdt>
        <w:sdtPr>
          <w:tag w:val="goog_rdk_45"/>
        </w:sdtPr>
        <w:sdtContent>
          <w:commentRangeStart w:id="35"/>
        </w:sdtContent>
      </w:sdt>
      <w:sdt>
        <w:sdtPr>
          <w:tag w:val="goog_rdk_46"/>
        </w:sdtPr>
        <w:sdtContent>
          <w:commentRangeStart w:id="36"/>
        </w:sdtContent>
      </w:sdt>
      <w:r w:rsidDel="00000000" w:rsidR="00000000" w:rsidRPr="00000000">
        <w:rPr>
          <w:rtl w:val="0"/>
        </w:rPr>
        <w:t xml:space="preserve">Detailed state machine (final version)</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Manual control with the Xbox controller </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Obstacle detection (vehicle stops)</w:t>
      </w:r>
    </w:p>
    <w:sdt>
      <w:sdtPr>
        <w:tag w:val="goog_rdk_51"/>
      </w:sdtPr>
      <w:sdtContent>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ind w:left="720" w:hanging="360"/>
            <w:jc w:val="both"/>
            <w:rPr>
              <w:ins w:author="Elodie Chanthery" w:id="6" w:date="2023-10-24T12:28:15Z"/>
              <w:u w:val="none"/>
            </w:rPr>
          </w:pPr>
          <w:r w:rsidDel="00000000" w:rsidR="00000000" w:rsidRPr="00000000">
            <w:rPr>
              <w:rtl w:val="0"/>
            </w:rPr>
            <w:t xml:space="preserve">Emergency stop </w:t>
          </w:r>
          <w:sdt>
            <w:sdtPr>
              <w:tag w:val="goog_rdk_47"/>
            </w:sdtPr>
            <w:sdtContent>
              <w:commentRangeStart w:id="37"/>
            </w:sdtContent>
          </w:sdt>
          <w:r w:rsidDel="00000000" w:rsidR="00000000" w:rsidRPr="00000000">
            <w:rPr>
              <w:rtl w:val="0"/>
            </w:rPr>
            <w:t xml:space="preserve">button </w:t>
          </w:r>
          <w:commentRangeEnd w:id="37"/>
          <w:r w:rsidDel="00000000" w:rsidR="00000000" w:rsidRPr="00000000">
            <w:commentReference w:id="37"/>
          </w:r>
          <w:r w:rsidDel="00000000" w:rsidR="00000000" w:rsidRPr="00000000">
            <w:rPr>
              <w:color w:val="38761d"/>
              <w:rtl w:val="0"/>
            </w:rPr>
            <w:t xml:space="preserve">on the remote control</w:t>
          </w:r>
          <w:sdt>
            <w:sdtPr>
              <w:tag w:val="goog_rdk_48"/>
            </w:sdtPr>
            <w:sdtContent>
              <w:ins w:author="Elodie Chanthery" w:id="6" w:date="2023-10-24T12:28:15Z"/>
              <w:sdt>
                <w:sdtPr>
                  <w:tag w:val="goog_rdk_49"/>
                </w:sdtPr>
                <w:sdtContent>
                  <w:commentRangeStart w:id="38"/>
                </w:sdtContent>
              </w:sdt>
              <w:ins w:author="Elodie Chanthery" w:id="6" w:date="2023-10-24T12:28:15Z">
                <w:sdt>
                  <w:sdtPr>
                    <w:tag w:val="goog_rdk_50"/>
                  </w:sdtPr>
                  <w:sdtContent>
                    <w:commentRangeStart w:id="39"/>
                  </w:sdtContent>
                </w:sdt>
                <w:r w:rsidDel="00000000" w:rsidR="00000000" w:rsidRPr="00000000">
                  <w:rPr>
                    <w:rtl w:val="0"/>
                  </w:rPr>
                </w:r>
              </w:ins>
            </w:sdtContent>
          </w:sdt>
        </w:p>
      </w:sdtContent>
    </w:sdt>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ind w:left="720" w:hanging="360"/>
        <w:jc w:val="both"/>
        <w:rPr>
          <w:u w:val="none"/>
        </w:rPr>
      </w:pPr>
      <w:sdt>
        <w:sdtPr>
          <w:tag w:val="goog_rdk_52"/>
        </w:sdtPr>
        <w:sdtContent>
          <w:ins w:author="Elodie Chanthery" w:id="6" w:date="2023-10-24T12:28:15Z">
            <w:r w:rsidDel="00000000" w:rsidR="00000000" w:rsidRPr="00000000">
              <w:rPr>
                <w:rtl w:val="0"/>
              </w:rPr>
              <w:t xml:space="preserve">HMI</w:t>
            </w:r>
            <w:r w:rsidDel="00000000" w:rsidR="00000000" w:rsidRPr="00000000">
              <w:rPr>
                <w:rtl w:val="0"/>
              </w:rPr>
              <w:t xml:space="preserve"> : </w:t>
            </w:r>
          </w:ins>
        </w:sdtContent>
      </w:sdt>
      <w:commentRangeEnd w:id="38"/>
      <w:r w:rsidDel="00000000" w:rsidR="00000000" w:rsidRPr="00000000">
        <w:commentReference w:id="38"/>
      </w:r>
      <w:commentRangeEnd w:id="39"/>
      <w:r w:rsidDel="00000000" w:rsidR="00000000" w:rsidRPr="00000000">
        <w:commentReference w:id="39"/>
      </w:r>
      <w:r w:rsidDel="00000000" w:rsidR="00000000" w:rsidRPr="00000000">
        <w:rPr>
          <w:color w:val="38761d"/>
          <w:rtl w:val="0"/>
        </w:rPr>
        <w:t xml:space="preserve">visual feedback on the computer (console)</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720" w:firstLine="0"/>
        <w:jc w:val="both"/>
        <w:rPr>
          <w:color w:val="38761d"/>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Sprint 2 </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Tracking a special characteristic (qr code or shoes …) </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ind w:left="720" w:hanging="360"/>
        <w:jc w:val="both"/>
        <w:rPr>
          <w:u w:val="none"/>
        </w:rPr>
      </w:pPr>
      <w:sdt>
        <w:sdtPr>
          <w:tag w:val="goog_rdk_53"/>
        </w:sdtPr>
        <w:sdtContent>
          <w:commentRangeStart w:id="40"/>
        </w:sdtContent>
      </w:sdt>
      <w:r w:rsidDel="00000000" w:rsidR="00000000" w:rsidRPr="00000000">
        <w:rPr>
          <w:rtl w:val="0"/>
        </w:rPr>
        <w:t xml:space="preserve">Follow the tracked person</w:t>
      </w:r>
      <w:commentRangeEnd w:id="40"/>
      <w:r w:rsidDel="00000000" w:rsidR="00000000" w:rsidRPr="00000000">
        <w:commentReference w:id="40"/>
      </w:r>
      <w:r w:rsidDel="00000000" w:rsidR="00000000" w:rsidRPr="00000000">
        <w:rPr>
          <w:rtl w:val="0"/>
        </w:rPr>
        <w:t xml:space="preserve"> </w:t>
      </w:r>
      <w:r w:rsidDel="00000000" w:rsidR="00000000" w:rsidRPr="00000000">
        <w:rPr>
          <w:color w:val="38761d"/>
          <w:rtl w:val="0"/>
        </w:rPr>
        <w:t xml:space="preserve">while detecting obstacles</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w:t>
      </w:r>
      <w:sdt>
        <w:sdtPr>
          <w:tag w:val="goog_rdk_54"/>
        </w:sdtPr>
        <w:sdtContent>
          <w:commentRangeStart w:id="41"/>
        </w:sdtContent>
      </w:sdt>
      <w:r w:rsidDel="00000000" w:rsidR="00000000" w:rsidRPr="00000000">
        <w:rPr>
          <w:rtl w:val="0"/>
        </w:rPr>
        <w:t xml:space="preserve">irst version of the phone app. Choose between the two first modes (tracking and manual) </w:t>
      </w:r>
      <w:commentRangeEnd w:id="41"/>
      <w:r w:rsidDel="00000000" w:rsidR="00000000" w:rsidRPr="00000000">
        <w:commentReference w:id="41"/>
      </w:r>
      <w:r w:rsidDel="00000000" w:rsidR="00000000" w:rsidRPr="00000000">
        <w:rPr>
          <w:rtl w:val="0"/>
        </w:rPr>
        <w:t xml:space="preserve">and visual feedback </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pPr>
      <w:r w:rsidDel="00000000" w:rsidR="00000000" w:rsidRPr="00000000">
        <w:rPr>
          <w:highlight w:val="yellow"/>
          <w:rtl w:val="0"/>
        </w:rPr>
        <w:t xml:space="preserve">It's </w:t>
      </w:r>
      <w:r w:rsidDel="00000000" w:rsidR="00000000" w:rsidRPr="00000000">
        <w:rPr>
          <w:rtl w:val="0"/>
        </w:rPr>
        <w:t xml:space="preserve">difficult to know the objectives that we will set for the sprint 3 but here is a first idea</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pPr>
      <w:sdt>
        <w:sdtPr>
          <w:tag w:val="goog_rdk_55"/>
        </w:sdtPr>
        <w:sdtContent>
          <w:commentRangeStart w:id="42"/>
        </w:sdtContent>
      </w:sdt>
      <w:r w:rsidDel="00000000" w:rsidR="00000000" w:rsidRPr="00000000">
        <w:rPr>
          <w:b w:val="1"/>
          <w:rtl w:val="0"/>
        </w:rPr>
        <w:t xml:space="preserve">Sprint 3</w:t>
      </w:r>
      <w:r w:rsidDel="00000000" w:rsidR="00000000" w:rsidRPr="00000000">
        <w:rPr>
          <w:rtl w:val="0"/>
        </w:rPr>
        <w:t xml:space="preserve">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ind w:left="720" w:hanging="360"/>
        <w:jc w:val="both"/>
        <w:rPr>
          <w:u w:val="none"/>
        </w:rPr>
      </w:pPr>
      <w:sdt>
        <w:sdtPr>
          <w:tag w:val="goog_rdk_56"/>
        </w:sdtPr>
        <w:sdtContent>
          <w:commentRangeStart w:id="43"/>
        </w:sdtContent>
      </w:sdt>
      <w:sdt>
        <w:sdtPr>
          <w:tag w:val="goog_rdk_57"/>
        </w:sdtPr>
        <w:sdtContent>
          <w:commentRangeStart w:id="44"/>
        </w:sdtContent>
      </w:sdt>
      <w:r w:rsidDel="00000000" w:rsidR="00000000" w:rsidRPr="00000000">
        <w:rPr>
          <w:rtl w:val="0"/>
        </w:rPr>
        <w:t xml:space="preserve">Autonomous mode.</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ind w:left="720" w:hanging="360"/>
        <w:jc w:val="both"/>
        <w:rPr>
          <w:u w:val="none"/>
        </w:rPr>
      </w:pPr>
      <w:sdt>
        <w:sdtPr>
          <w:tag w:val="goog_rdk_58"/>
        </w:sdtPr>
        <w:sdtContent>
          <w:commentRangeStart w:id="45"/>
        </w:sdtContent>
      </w:sdt>
      <w:r w:rsidDel="00000000" w:rsidR="00000000" w:rsidRPr="00000000">
        <w:rPr>
          <w:rtl w:val="0"/>
        </w:rPr>
        <w:t xml:space="preserve">Avoid obstacles</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t xml:space="preserve"> in tracking mode</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Final version of the app :</w:t>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Choose between the 3 modes (manual, following, autonomous) </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Communication between the car to the user (errors, decision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Control the car with the phone </w:t>
      </w:r>
    </w:p>
    <w:p w:rsidR="00000000" w:rsidDel="00000000" w:rsidP="00000000" w:rsidRDefault="00000000" w:rsidRPr="00000000" w14:paraId="000000AF">
      <w:pPr>
        <w:numPr>
          <w:ilvl w:val="0"/>
          <w:numId w:val="7"/>
        </w:numPr>
        <w:ind w:left="1440" w:hanging="360"/>
        <w:jc w:val="both"/>
      </w:pPr>
      <w:sdt>
        <w:sdtPr>
          <w:tag w:val="goog_rdk_59"/>
        </w:sdtPr>
        <w:sdtContent>
          <w:commentRangeStart w:id="46"/>
        </w:sdtContent>
      </w:sdt>
      <w:sdt>
        <w:sdtPr>
          <w:tag w:val="goog_rdk_60"/>
        </w:sdtPr>
        <w:sdtContent>
          <w:commentRangeStart w:id="47"/>
        </w:sdtContent>
      </w:sdt>
      <w:r w:rsidDel="00000000" w:rsidR="00000000" w:rsidRPr="00000000">
        <w:rPr>
          <w:rtl w:val="0"/>
        </w:rPr>
        <w:t xml:space="preserve">Visual Feedback </w:t>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t xml:space="preserve"> </w:t>
      </w:r>
      <w:r w:rsidDel="00000000" w:rsidR="00000000" w:rsidRPr="00000000">
        <w:rPr>
          <w:color w:val="38761d"/>
          <w:rtl w:val="0"/>
        </w:rPr>
        <w:t xml:space="preserve">upgraded </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7dp8vu" w:id="16"/>
      <w:bookmarkEnd w:id="1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Operational requirements</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b w:val="1"/>
          <w:color w:val="1155cc"/>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61"/>
              </w:sdtPr>
              <w:sdtContent>
                <w:commentRangeStart w:id="48"/>
              </w:sdtContent>
            </w:sdt>
            <w:r w:rsidDel="00000000" w:rsidR="00000000" w:rsidRPr="00000000">
              <w:rPr>
                <w:rtl w:val="0"/>
              </w:rPr>
              <w:t xml:space="preserve">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Identifiers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w:t>
            </w:r>
            <w:r w:rsidDel="00000000" w:rsidR="00000000" w:rsidRPr="00000000">
              <w:rPr>
                <w:rtl w:val="0"/>
              </w:rPr>
              <w:t xml:space="preser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commentRangeEnd w:id="48"/>
            <w:r w:rsidDel="00000000" w:rsidR="00000000" w:rsidRPr="00000000">
              <w:commentReference w:id="48"/>
            </w: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Moving the </w:t>
            </w:r>
            <w:r w:rsidDel="00000000" w:rsidR="00000000" w:rsidRPr="00000000">
              <w:rPr>
                <w:rtl w:val="0"/>
              </w:rPr>
              <w:t xml:space="preserve">car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1A - Time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trike w:val="1"/>
              </w:rPr>
            </w:pPr>
            <w:sdt>
              <w:sdtPr>
                <w:tag w:val="goog_rdk_62"/>
              </w:sdtPr>
              <w:sdtContent>
                <w:commentRangeStart w:id="49"/>
              </w:sdtContent>
            </w:sdt>
            <w:sdt>
              <w:sdtPr>
                <w:tag w:val="goog_rdk_63"/>
              </w:sdtPr>
              <w:sdtContent>
                <w:commentRangeStart w:id="50"/>
              </w:sdtContent>
            </w:sdt>
            <w:r w:rsidDel="00000000" w:rsidR="00000000" w:rsidRPr="00000000">
              <w:rPr>
                <w:strike w:val="1"/>
                <w:rtl w:val="0"/>
              </w:rPr>
              <w:t xml:space="preserve">The time response of the command must be under 2s</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The response time of the remote </w:t>
            </w:r>
            <w:r w:rsidDel="00000000" w:rsidR="00000000" w:rsidRPr="00000000">
              <w:rPr>
                <w:color w:val="38761d"/>
                <w:highlight w:val="yellow"/>
                <w:rtl w:val="0"/>
              </w:rPr>
              <w:t xml:space="preserve">controller </w:t>
            </w:r>
            <w:r w:rsidDel="00000000" w:rsidR="00000000" w:rsidRPr="00000000">
              <w:rPr>
                <w:color w:val="38761d"/>
                <w:rtl w:val="0"/>
              </w:rPr>
              <w:t xml:space="preserve">command (speed, angle, stop) must be under 0.2s. Note that the response time for stopping here corresponds to the time it takes for the wheels to stop rotating, and not the time it takes for the vehicle to stop, which depends on its speed.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1B - Maximum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64"/>
              </w:sdtPr>
              <w:sdtContent>
                <w:commentRangeStart w:id="51"/>
              </w:sdtContent>
            </w:sdt>
            <w:r w:rsidDel="00000000" w:rsidR="00000000" w:rsidRPr="00000000">
              <w:rPr>
                <w:rtl w:val="0"/>
              </w:rPr>
              <w:t xml:space="preserve">The maximum speed of the X-car must be </w:t>
            </w:r>
            <w:r w:rsidDel="00000000" w:rsidR="00000000" w:rsidRPr="00000000">
              <w:rPr>
                <w:highlight w:val="yellow"/>
                <w:rtl w:val="0"/>
              </w:rPr>
              <w:t xml:space="preserve">at </w:t>
            </w:r>
            <w:r w:rsidDel="00000000" w:rsidR="00000000" w:rsidRPr="00000000">
              <w:rPr>
                <w:rtl w:val="0"/>
              </w:rPr>
              <w:t xml:space="preserve">6km/h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commentRangeEnd w:id="51"/>
            <w:r w:rsidDel="00000000" w:rsidR="00000000" w:rsidRPr="00000000">
              <w:commentReference w:id="51"/>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1C - Ability to 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65"/>
              </w:sdtPr>
              <w:sdtContent>
                <w:commentRangeStart w:id="52"/>
              </w:sdtContent>
            </w:sdt>
            <w:sdt>
              <w:sdtPr>
                <w:tag w:val="goog_rdk_66"/>
              </w:sdtPr>
              <w:sdtContent>
                <w:commentRangeStart w:id="53"/>
              </w:sdtContent>
            </w:sdt>
            <w:r w:rsidDel="00000000" w:rsidR="00000000" w:rsidRPr="00000000">
              <w:rPr>
                <w:rtl w:val="0"/>
              </w:rPr>
              <w:t xml:space="preserve">The X-car must be able to take a 30-degree turn </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t xml:space="preserve">(tbd)</w:t>
            </w:r>
          </w:p>
        </w:tc>
      </w:tr>
      <w:tr>
        <w:trPr>
          <w:cantSplit w:val="0"/>
          <w:trHeight w:val="484.467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Autonomous moving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2A - Found the shortest </w:t>
            </w:r>
            <w:r w:rsidDel="00000000" w:rsidR="00000000" w:rsidRPr="00000000">
              <w:rPr>
                <w:color w:val="38761d"/>
                <w:rtl w:val="0"/>
              </w:rPr>
              <w:t xml:space="preserve">itinerary</w:t>
            </w:r>
            <w:sdt>
              <w:sdtPr>
                <w:tag w:val="goog_rdk_67"/>
              </w:sdtPr>
              <w:sdtContent>
                <w:commentRangeStart w:id="54"/>
              </w:sdtContent>
            </w:sdt>
            <w:r w:rsidDel="00000000" w:rsidR="00000000" w:rsidRPr="00000000">
              <w:rPr>
                <w:rtl w:val="0"/>
              </w:rPr>
              <w:t xml:space="preserve"> to reach the user</w:t>
            </w:r>
            <w:commentRangeEnd w:id="54"/>
            <w:r w:rsidDel="00000000" w:rsidR="00000000" w:rsidRPr="00000000">
              <w:commentReference w:id="5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68"/>
              </w:sdtPr>
              <w:sdtContent>
                <w:commentRangeStart w:id="55"/>
              </w:sdtContent>
            </w:sdt>
            <w:r w:rsidDel="00000000" w:rsidR="00000000" w:rsidRPr="00000000">
              <w:rPr>
                <w:strike w:val="1"/>
                <w:rtl w:val="0"/>
              </w:rPr>
              <w:t xml:space="preserve">The X-car should found the shortest path to the user and send it on the App</w:t>
            </w:r>
            <w:r w:rsidDel="00000000" w:rsidR="00000000" w:rsidRPr="00000000">
              <w:rPr>
                <w:rtl w:val="0"/>
              </w:rPr>
              <w:t xml:space="preserve"> </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0D1">
            <w:pPr>
              <w:widowControl w:val="0"/>
              <w:spacing w:line="240" w:lineRule="auto"/>
              <w:rPr>
                <w:color w:val="38761d"/>
              </w:rPr>
            </w:pPr>
            <w:r w:rsidDel="00000000" w:rsidR="00000000" w:rsidRPr="00000000">
              <w:rPr>
                <w:color w:val="38761d"/>
                <w:rtl w:val="0"/>
              </w:rPr>
              <w:t xml:space="preserve">The X-car should find the shortest itinerary to reach the user and display it live on the HMI.</w:t>
            </w:r>
          </w:p>
        </w:tc>
      </w:tr>
      <w:tr>
        <w:trPr>
          <w:cantSplit w:val="0"/>
          <w:trHeight w:val="484.4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2B - Arriving time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When the user </w:t>
            </w:r>
            <w:r w:rsidDel="00000000" w:rsidR="00000000" w:rsidRPr="00000000">
              <w:rPr>
                <w:rtl w:val="0"/>
              </w:rPr>
              <w:t xml:space="preserve">calls the X-car</w:t>
            </w:r>
            <w:r w:rsidDel="00000000" w:rsidR="00000000" w:rsidRPr="00000000">
              <w:rPr>
                <w:rtl w:val="0"/>
              </w:rPr>
              <w:t xml:space="preserve"> </w:t>
            </w:r>
            <w:r w:rsidDel="00000000" w:rsidR="00000000" w:rsidRPr="00000000">
              <w:rPr>
                <w:rtl w:val="0"/>
              </w:rPr>
              <w:t xml:space="preserve">remotely</w:t>
            </w:r>
            <w:r w:rsidDel="00000000" w:rsidR="00000000" w:rsidRPr="00000000">
              <w:rPr>
                <w:rtl w:val="0"/>
              </w:rPr>
              <w:t xml:space="preserve"> via the HMI, the arriving time must be display</w:t>
            </w:r>
          </w:p>
        </w:tc>
      </w:tr>
      <w:tr>
        <w:trPr>
          <w:cantSplit w:val="0"/>
          <w:trHeight w:val="48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Obstacle detection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3A - Obstacle detection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rtl w:val="0"/>
              </w:rPr>
              <w:t xml:space="preserve">An </w:t>
            </w:r>
            <w:r w:rsidDel="00000000" w:rsidR="00000000" w:rsidRPr="00000000">
              <w:rPr>
                <w:rtl w:val="0"/>
              </w:rPr>
              <w:t xml:space="preserve">obstacle</w:t>
            </w:r>
            <w:r w:rsidDel="00000000" w:rsidR="00000000" w:rsidRPr="00000000">
              <w:rPr>
                <w:color w:val="38761d"/>
                <w:rtl w:val="0"/>
              </w:rPr>
              <w:t xml:space="preserve"> (</w:t>
            </w:r>
            <w:r w:rsidDel="00000000" w:rsidR="00000000" w:rsidRPr="00000000">
              <w:rPr>
                <w:i w:val="1"/>
                <w:color w:val="38761d"/>
                <w:rtl w:val="0"/>
              </w:rPr>
              <w:t xml:space="preserve">fixed</w:t>
            </w:r>
            <w:r w:rsidDel="00000000" w:rsidR="00000000" w:rsidRPr="00000000">
              <w:rPr>
                <w:i w:val="1"/>
                <w:color w:val="38761d"/>
                <w:vertAlign w:val="superscript"/>
                <w:rtl w:val="0"/>
              </w:rPr>
              <w:t xml:space="preserve">1</w:t>
            </w:r>
            <w:r w:rsidDel="00000000" w:rsidR="00000000" w:rsidRPr="00000000">
              <w:rPr>
                <w:color w:val="38761d"/>
                <w:rtl w:val="0"/>
              </w:rPr>
              <w:t xml:space="preserve">, </w:t>
            </w:r>
            <w:r w:rsidDel="00000000" w:rsidR="00000000" w:rsidRPr="00000000">
              <w:rPr>
                <w:i w:val="1"/>
                <w:color w:val="38761d"/>
                <w:rtl w:val="0"/>
              </w:rPr>
              <w:t xml:space="preserve">moving</w:t>
            </w:r>
            <w:r w:rsidDel="00000000" w:rsidR="00000000" w:rsidRPr="00000000">
              <w:rPr>
                <w:i w:val="1"/>
                <w:color w:val="38761d"/>
                <w:vertAlign w:val="superscript"/>
                <w:rtl w:val="0"/>
              </w:rPr>
              <w:t xml:space="preserve">2</w:t>
            </w:r>
            <w:r w:rsidDel="00000000" w:rsidR="00000000" w:rsidRPr="00000000">
              <w:rPr>
                <w:color w:val="38761d"/>
                <w:rtl w:val="0"/>
              </w:rPr>
              <w:t xml:space="preserve">, </w:t>
            </w:r>
            <w:r w:rsidDel="00000000" w:rsidR="00000000" w:rsidRPr="00000000">
              <w:rPr>
                <w:i w:val="1"/>
                <w:color w:val="38761d"/>
                <w:rtl w:val="0"/>
              </w:rPr>
              <w:t xml:space="preserve">unavoidable</w:t>
            </w:r>
            <w:r w:rsidDel="00000000" w:rsidR="00000000" w:rsidRPr="00000000">
              <w:rPr>
                <w:i w:val="1"/>
                <w:color w:val="38761d"/>
                <w:vertAlign w:val="superscript"/>
                <w:rtl w:val="0"/>
              </w:rPr>
              <w:t xml:space="preserve">3</w:t>
            </w:r>
            <w:r w:rsidDel="00000000" w:rsidR="00000000" w:rsidRPr="00000000">
              <w:rPr>
                <w:color w:val="38761d"/>
                <w:rtl w:val="0"/>
              </w:rPr>
              <w:t xml:space="preserve"> or </w:t>
            </w:r>
            <w:r w:rsidDel="00000000" w:rsidR="00000000" w:rsidRPr="00000000">
              <w:rPr>
                <w:i w:val="1"/>
                <w:color w:val="38761d"/>
                <w:rtl w:val="0"/>
              </w:rPr>
              <w:t xml:space="preserve">insurmountable</w:t>
            </w:r>
            <w:r w:rsidDel="00000000" w:rsidR="00000000" w:rsidRPr="00000000">
              <w:rPr>
                <w:i w:val="1"/>
                <w:color w:val="38761d"/>
                <w:vertAlign w:val="superscript"/>
                <w:rtl w:val="0"/>
              </w:rPr>
              <w:t xml:space="preserve">4</w:t>
            </w:r>
            <w:r w:rsidDel="00000000" w:rsidR="00000000" w:rsidRPr="00000000">
              <w:rPr>
                <w:color w:val="38761d"/>
                <w:rtl w:val="0"/>
              </w:rPr>
              <w:t xml:space="preserve">)</w:t>
            </w:r>
            <w:r w:rsidDel="00000000" w:rsidR="00000000" w:rsidRPr="00000000">
              <w:rPr>
                <w:rtl w:val="0"/>
              </w:rPr>
              <w:t xml:space="preserve"> </w:t>
            </w:r>
            <w:r w:rsidDel="00000000" w:rsidR="00000000" w:rsidRPr="00000000">
              <w:rPr>
                <w:rtl w:val="0"/>
              </w:rPr>
              <w:t xml:space="preserve">must be detected within a minimum of </w:t>
            </w:r>
            <w:r w:rsidDel="00000000" w:rsidR="00000000" w:rsidRPr="00000000">
              <w:rPr>
                <w:rtl w:val="0"/>
              </w:rPr>
              <w:t xml:space="preserve">4</w:t>
            </w:r>
            <w:sdt>
              <w:sdtPr>
                <w:tag w:val="goog_rdk_69"/>
              </w:sdtPr>
              <w:sdtContent>
                <w:commentRangeStart w:id="56"/>
              </w:sdtContent>
            </w:sdt>
            <w:r w:rsidDel="00000000" w:rsidR="00000000" w:rsidRPr="00000000">
              <w:rPr>
                <w:rtl w:val="0"/>
              </w:rPr>
              <w:t xml:space="preserve">0 cm whatever the state of the vehicle</w:t>
            </w:r>
            <w:commentRangeEnd w:id="56"/>
            <w:r w:rsidDel="00000000" w:rsidR="00000000" w:rsidRPr="00000000">
              <w:commentReference w:id="5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An obstacle must also be detectable within a maximum radius of 1m30.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trike w:val="1"/>
              </w:rPr>
            </w:pPr>
            <w:r w:rsidDel="00000000" w:rsidR="00000000" w:rsidRPr="00000000">
              <w:rPr>
                <w:rtl w:val="0"/>
              </w:rPr>
              <w:t xml:space="preserve"> </w:t>
            </w:r>
            <w:sdt>
              <w:sdtPr>
                <w:tag w:val="goog_rdk_70"/>
              </w:sdtPr>
              <w:sdtContent>
                <w:commentRangeStart w:id="57"/>
              </w:sdtContent>
            </w:sdt>
            <w:r w:rsidDel="00000000" w:rsidR="00000000" w:rsidRPr="00000000">
              <w:rPr>
                <w:strike w:val="1"/>
                <w:rtl w:val="0"/>
              </w:rPr>
              <w:t xml:space="preserve">Decision making </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color w:val="38761d"/>
                <w:rtl w:val="0"/>
              </w:rPr>
              <w:t xml:space="preserve">Avoid obstacle</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4A - The ability of the X-car to avoid </w:t>
            </w:r>
            <w:r w:rsidDel="00000000" w:rsidR="00000000" w:rsidRPr="00000000">
              <w:rPr>
                <w:rtl w:val="0"/>
              </w:rPr>
              <w:t xml:space="preserve">obstacle</w:t>
            </w: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rtl w:val="0"/>
              </w:rPr>
              <w:t xml:space="preserve">In tracking and autonomous mode the X-car must avoid a detected obstacle within at least 20 cm if it has enough space to do so. </w:t>
            </w:r>
            <w:sdt>
              <w:sdtPr>
                <w:tag w:val="goog_rdk_71"/>
              </w:sdtPr>
              <w:sdtContent>
                <w:commentRangeStart w:id="58"/>
              </w:sdtContent>
            </w:sdt>
            <w:r w:rsidDel="00000000" w:rsidR="00000000" w:rsidRPr="00000000">
              <w:rPr>
                <w:rtl w:val="0"/>
              </w:rPr>
              <w:t xml:space="preserve">Otherwise the X-car must stop and report it to the user.</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manual mode, the vehicle must stop.</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5A - Notifications status informations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sdt>
              <w:sdtPr>
                <w:tag w:val="goog_rdk_72"/>
              </w:sdtPr>
              <w:sdtContent>
                <w:commentRangeStart w:id="59"/>
              </w:sdtContent>
            </w:sdt>
            <w:sdt>
              <w:sdtPr>
                <w:tag w:val="goog_rdk_73"/>
              </w:sdtPr>
              <w:sdtContent>
                <w:commentRangeStart w:id="60"/>
              </w:sdtContent>
            </w:sdt>
            <w:r w:rsidDel="00000000" w:rsidR="00000000" w:rsidRPr="00000000">
              <w:rPr>
                <w:rtl w:val="0"/>
              </w:rPr>
              <w:t xml:space="preserve">Every time the X-car changes status (Autonomous driving, Tracking, manual and emergency stop) it must </w:t>
            </w:r>
            <w:r w:rsidDel="00000000" w:rsidR="00000000" w:rsidRPr="00000000">
              <w:rPr>
                <w:highlight w:val="yellow"/>
                <w:rtl w:val="0"/>
              </w:rPr>
              <w:t xml:space="preserve">notice </w:t>
            </w:r>
            <w:r w:rsidDel="00000000" w:rsidR="00000000" w:rsidRPr="00000000">
              <w:rPr>
                <w:rtl w:val="0"/>
              </w:rPr>
              <w:t xml:space="preserve">it on the </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HMI.</w:t>
            </w:r>
            <w:r w:rsidDel="00000000" w:rsidR="00000000" w:rsidRPr="00000000">
              <w:rPr>
                <w:color w:val="38761d"/>
                <w:rtl w:val="0"/>
              </w:rPr>
              <w:t xml:space="preserve"> We will also see the battery’s level (in percent), all the records of all the decisions taken and the position of the vehicle (red dot on a map and </w:t>
            </w:r>
            <w:r w:rsidDel="00000000" w:rsidR="00000000" w:rsidRPr="00000000">
              <w:rPr>
                <w:color w:val="38761d"/>
                <w:highlight w:val="yellow"/>
                <w:rtl w:val="0"/>
              </w:rPr>
              <w:t xml:space="preserve">gps </w:t>
            </w:r>
            <w:r w:rsidDel="00000000" w:rsidR="00000000" w:rsidRPr="00000000">
              <w:rPr>
                <w:color w:val="38761d"/>
                <w:rtl w:val="0"/>
              </w:rPr>
              <w:t xml:space="preserve">coordinates).</w:t>
            </w:r>
          </w:p>
        </w:tc>
      </w:tr>
      <w:tr>
        <w:trPr>
          <w:cantSplit w:val="0"/>
          <w:trHeight w:val="1116.9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Sound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6A - Sound status informations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X-car changes status (Autonomous driving, tracking, </w:t>
            </w:r>
            <w:r w:rsidDel="00000000" w:rsidR="00000000" w:rsidRPr="00000000">
              <w:rPr>
                <w:highlight w:val="yellow"/>
                <w:rtl w:val="0"/>
              </w:rPr>
              <w:t xml:space="preserve">manuel </w:t>
            </w:r>
            <w:r w:rsidDel="00000000" w:rsidR="00000000" w:rsidRPr="00000000">
              <w:rPr>
                <w:rtl w:val="0"/>
              </w:rPr>
              <w:t xml:space="preserve">and emergency stop) it must </w:t>
            </w:r>
            <w:r w:rsidDel="00000000" w:rsidR="00000000" w:rsidRPr="00000000">
              <w:rPr>
                <w:highlight w:val="yellow"/>
                <w:rtl w:val="0"/>
              </w:rPr>
              <w:t xml:space="preserve">notice it to the user </w:t>
            </w:r>
            <w:r w:rsidDel="00000000" w:rsidR="00000000" w:rsidRPr="00000000">
              <w:rPr>
                <w:rtl w:val="0"/>
              </w:rPr>
              <w:t xml:space="preserve">with the speaker.</w:t>
            </w:r>
          </w:p>
        </w:tc>
      </w:tr>
      <w:tr>
        <w:trPr>
          <w:cantSplit w:val="0"/>
          <w:trHeight w:val="1116.9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38761d"/>
              </w:rPr>
            </w:pPr>
            <w:r w:rsidDel="00000000" w:rsidR="00000000" w:rsidRPr="00000000">
              <w:rPr>
                <w:color w:val="38761d"/>
                <w:rtl w:val="0"/>
              </w:rPr>
              <w:t xml:space="preserve">6B - Low battery sound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When battery capacity is almost empty (30min, equivalent to a low voltage level yet to be defined), the speaker will </w:t>
            </w:r>
            <w:r w:rsidDel="00000000" w:rsidR="00000000" w:rsidRPr="00000000">
              <w:rPr>
                <w:color w:val="38761d"/>
                <w:highlight w:val="yellow"/>
                <w:rtl w:val="0"/>
              </w:rPr>
              <w:t xml:space="preserve">notice </w:t>
            </w:r>
            <w:r w:rsidDel="00000000" w:rsidR="00000000" w:rsidRPr="00000000">
              <w:rPr>
                <w:color w:val="38761d"/>
                <w:rtl w:val="0"/>
              </w:rPr>
              <w:t xml:space="preserve">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Object recognition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highlight w:val="yellow"/>
              </w:rPr>
            </w:pPr>
            <w:r w:rsidDel="00000000" w:rsidR="00000000" w:rsidRPr="00000000">
              <w:rPr>
                <w:rtl w:val="0"/>
              </w:rPr>
              <w:t xml:space="preserve">7A - Distinguish fixed and moving </w:t>
            </w:r>
            <w:r w:rsidDel="00000000" w:rsidR="00000000" w:rsidRPr="00000000">
              <w:rPr>
                <w:highlight w:val="yellow"/>
                <w:rtl w:val="0"/>
              </w:rPr>
              <w:t xml:space="preserve">obstacle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The X-car must distinguish between a </w:t>
            </w:r>
            <w:r w:rsidDel="00000000" w:rsidR="00000000" w:rsidRPr="00000000">
              <w:rPr>
                <w:i w:val="1"/>
                <w:rtl w:val="0"/>
              </w:rPr>
              <w:t xml:space="preserve">fixed</w:t>
            </w:r>
            <w:r w:rsidDel="00000000" w:rsidR="00000000" w:rsidRPr="00000000">
              <w:rPr>
                <w:i w:val="1"/>
                <w:vertAlign w:val="superscript"/>
                <w:rtl w:val="0"/>
              </w:rPr>
              <w:t xml:space="preserve">1</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moving</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i w:val="1"/>
                <w:rtl w:val="0"/>
              </w:rPr>
              <w:t xml:space="preserve">unavoidable</w:t>
            </w:r>
            <w:r w:rsidDel="00000000" w:rsidR="00000000" w:rsidRPr="00000000">
              <w:rPr>
                <w:i w:val="1"/>
                <w:vertAlign w:val="superscript"/>
                <w:rtl w:val="0"/>
              </w:rPr>
              <w:t xml:space="preserve">3</w:t>
            </w:r>
            <w:r w:rsidDel="00000000" w:rsidR="00000000" w:rsidRPr="00000000">
              <w:rPr>
                <w:rtl w:val="0"/>
              </w:rPr>
              <w:t xml:space="preserve"> or </w:t>
            </w:r>
            <w:r w:rsidDel="00000000" w:rsidR="00000000" w:rsidRPr="00000000">
              <w:rPr>
                <w:i w:val="1"/>
                <w:rtl w:val="0"/>
              </w:rPr>
              <w:t xml:space="preserve">insurmountable</w:t>
            </w:r>
            <w:r w:rsidDel="00000000" w:rsidR="00000000" w:rsidRPr="00000000">
              <w:rPr>
                <w:i w:val="1"/>
                <w:vertAlign w:val="superscript"/>
                <w:rtl w:val="0"/>
              </w:rPr>
              <w:t xml:space="preserve">4</w:t>
            </w:r>
            <w:r w:rsidDel="00000000" w:rsidR="00000000" w:rsidRPr="00000000">
              <w:rPr>
                <w:rtl w:val="0"/>
              </w:rPr>
              <w:t xml:space="preserve"> obstacle of a minimum height of 5 cm</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8A -Tracking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38761d"/>
              </w:rPr>
            </w:pPr>
            <w:r w:rsidDel="00000000" w:rsidR="00000000" w:rsidRPr="00000000">
              <w:rPr>
                <w:rtl w:val="0"/>
              </w:rPr>
              <w:t xml:space="preserve">When the X-car tracks the user it must be at a distance between 1m and 1m30 behind the user wh</w:t>
            </w:r>
            <w:sdt>
              <w:sdtPr>
                <w:tag w:val="goog_rdk_74"/>
              </w:sdtPr>
              <w:sdtContent>
                <w:commentRangeStart w:id="61"/>
              </w:sdtContent>
            </w:sdt>
            <w:r w:rsidDel="00000000" w:rsidR="00000000" w:rsidRPr="00000000">
              <w:rPr>
                <w:rtl w:val="0"/>
              </w:rPr>
              <w:t xml:space="preserve">en he is moving forward</w:t>
            </w:r>
            <w:commentRangeEnd w:id="61"/>
            <w:r w:rsidDel="00000000" w:rsidR="00000000" w:rsidRPr="00000000">
              <w:commentReference w:id="61"/>
            </w:r>
            <w:r w:rsidDel="00000000" w:rsidR="00000000" w:rsidRPr="00000000">
              <w:rPr>
                <w:rtl w:val="0"/>
              </w:rPr>
              <w:t xml:space="preserve">. </w:t>
            </w:r>
            <w:r w:rsidDel="00000000" w:rsidR="00000000" w:rsidRPr="00000000">
              <w:rPr>
                <w:color w:val="38761d"/>
                <w:rtl w:val="0"/>
              </w:rPr>
              <w:t xml:space="preserve">If the user stops or turns (right or left) the X-Car must stop or turn with him. If the user turns back the X-Car must keep the user in sight and turn if </w:t>
            </w:r>
            <w:r w:rsidDel="00000000" w:rsidR="00000000" w:rsidRPr="00000000">
              <w:rPr>
                <w:color w:val="38761d"/>
                <w:highlight w:val="yellow"/>
                <w:rtl w:val="0"/>
              </w:rPr>
              <w:t xml:space="preserve">it’s </w:t>
            </w:r>
            <w:r w:rsidDel="00000000" w:rsidR="00000000" w:rsidRPr="00000000">
              <w:rPr>
                <w:color w:val="38761d"/>
                <w:rtl w:val="0"/>
              </w:rPr>
              <w:t xml:space="preserve">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Localisation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9A - Localisation 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sdt>
              <w:sdtPr>
                <w:tag w:val="goog_rdk_75"/>
              </w:sdtPr>
              <w:sdtContent>
                <w:commentRangeStart w:id="62"/>
              </w:sdtContent>
            </w:sdt>
            <w:r w:rsidDel="00000000" w:rsidR="00000000" w:rsidRPr="00000000">
              <w:rPr>
                <w:rtl w:val="0"/>
              </w:rPr>
              <w:t xml:space="preserve">The user must know the X-</w:t>
            </w:r>
            <w:r w:rsidDel="00000000" w:rsidR="00000000" w:rsidRPr="00000000">
              <w:rPr>
                <w:highlight w:val="yellow"/>
                <w:rtl w:val="0"/>
              </w:rPr>
              <w:t xml:space="preserve">car</w:t>
            </w:r>
            <w:r w:rsidDel="00000000" w:rsidR="00000000" w:rsidRPr="00000000">
              <w:rPr>
                <w:rtl w:val="0"/>
              </w:rPr>
              <w:t xml:space="preserve"> position with a precision around </w:t>
            </w:r>
            <w:r w:rsidDel="00000000" w:rsidR="00000000" w:rsidRPr="00000000">
              <w:rPr>
                <w:rtl w:val="0"/>
              </w:rPr>
              <w:t xml:space="preserve">1</w:t>
            </w:r>
            <w:r w:rsidDel="00000000" w:rsidR="00000000" w:rsidRPr="00000000">
              <w:rPr>
                <w:rtl w:val="0"/>
              </w:rPr>
              <w:t xml:space="preserve"> m</w:t>
            </w:r>
            <w:commentRangeEnd w:id="62"/>
            <w:r w:rsidDel="00000000" w:rsidR="00000000" w:rsidRPr="00000000">
              <w:commentReference w:id="62"/>
            </w:r>
            <w:r w:rsidDel="00000000" w:rsidR="00000000" w:rsidRPr="00000000">
              <w:rPr>
                <w:rtl w:val="0"/>
              </w:rPr>
              <w:t xml:space="preserve">. </w:t>
            </w:r>
            <w:r w:rsidDel="00000000" w:rsidR="00000000" w:rsidRPr="00000000">
              <w:rPr>
                <w:color w:val="38761d"/>
                <w:rtl w:val="0"/>
              </w:rPr>
              <w:t xml:space="preserve">The localisation of the vehicle and the user will be displayed on a map with the GPS coordinates on the HMI.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Navigation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10A - Save navigation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user calls the X-car, the navigation to the user must be saved in case of a lost connection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Emergency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11A - Stop the vehicle in a case of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emergency stop can be triggered by the user with the remote controller in manual mode or via the HMI in tracking mode. It can also be triggered by the vehicle in case of an </w:t>
            </w:r>
            <w:r w:rsidDel="00000000" w:rsidR="00000000" w:rsidRPr="00000000">
              <w:rPr>
                <w:i w:val="1"/>
                <w:rtl w:val="0"/>
              </w:rPr>
              <w:t xml:space="preserve">unavoidable</w:t>
            </w:r>
            <w:r w:rsidDel="00000000" w:rsidR="00000000" w:rsidRPr="00000000">
              <w:rPr>
                <w:i w:val="1"/>
                <w:vertAlign w:val="superscript"/>
                <w:rtl w:val="0"/>
              </w:rPr>
              <w:t xml:space="preserve">3</w:t>
            </w:r>
            <w:r w:rsidDel="00000000" w:rsidR="00000000" w:rsidRPr="00000000">
              <w:rPr>
                <w:rtl w:val="0"/>
              </w:rPr>
              <w:t xml:space="preserve"> or an </w:t>
            </w:r>
            <w:r w:rsidDel="00000000" w:rsidR="00000000" w:rsidRPr="00000000">
              <w:rPr>
                <w:i w:val="1"/>
                <w:rtl w:val="0"/>
              </w:rPr>
              <w:t xml:space="preserve">insurmountable</w:t>
            </w:r>
            <w:r w:rsidDel="00000000" w:rsidR="00000000" w:rsidRPr="00000000">
              <w:rPr>
                <w:i w:val="1"/>
                <w:vertAlign w:val="superscript"/>
                <w:rtl w:val="0"/>
              </w:rPr>
              <w:t xml:space="preserve">4</w:t>
            </w:r>
            <w:r w:rsidDel="00000000" w:rsidR="00000000" w:rsidRPr="00000000">
              <w:rPr>
                <w:rtl w:val="0"/>
              </w:rPr>
              <w:t xml:space="preserve"> obstacle.</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1 -</w:t>
      </w:r>
      <w:r w:rsidDel="00000000" w:rsidR="00000000" w:rsidRPr="00000000">
        <w:rPr>
          <w:color w:val="1155cc"/>
          <w:sz w:val="18"/>
          <w:szCs w:val="18"/>
          <w:rtl w:val="0"/>
        </w:rPr>
        <w:t xml:space="preserve"> </w:t>
      </w:r>
      <w:r w:rsidDel="00000000" w:rsidR="00000000" w:rsidRPr="00000000">
        <w:rPr>
          <w:sz w:val="18"/>
          <w:szCs w:val="18"/>
          <w:rtl w:val="0"/>
        </w:rPr>
        <w:t xml:space="preserve">fixed obstacle : an obstacle that does not move, it is all urban environment like panels, post, rock etc.</w:t>
      </w:r>
    </w:p>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2 - moving obstacle : an obstacle that is moving </w:t>
      </w:r>
      <w:r w:rsidDel="00000000" w:rsidR="00000000" w:rsidRPr="00000000">
        <w:rPr>
          <w:color w:val="38761d"/>
          <w:sz w:val="18"/>
          <w:szCs w:val="18"/>
          <w:rtl w:val="0"/>
        </w:rPr>
        <w:t xml:space="preserve">(at a minimum speed of 0.25m/s)</w:t>
      </w:r>
      <w:r w:rsidDel="00000000" w:rsidR="00000000" w:rsidRPr="00000000">
        <w:rPr>
          <w:sz w:val="18"/>
          <w:szCs w:val="18"/>
          <w:rtl w:val="0"/>
        </w:rPr>
        <w:t xml:space="preserve"> and can hit</w:t>
      </w:r>
      <w:sdt>
        <w:sdtPr>
          <w:tag w:val="goog_rdk_76"/>
        </w:sdtPr>
        <w:sdtContent>
          <w:commentRangeStart w:id="63"/>
        </w:sdtContent>
      </w:sdt>
      <w:r w:rsidDel="00000000" w:rsidR="00000000" w:rsidRPr="00000000">
        <w:rPr>
          <w:sz w:val="18"/>
          <w:szCs w:val="18"/>
          <w:rtl w:val="0"/>
        </w:rPr>
        <w:t xml:space="preserve"> the X-car, it can be pedestrians, bikes, dogs etc.</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3 -</w:t>
      </w:r>
      <w:r w:rsidDel="00000000" w:rsidR="00000000" w:rsidRPr="00000000">
        <w:rPr>
          <w:color w:val="1155cc"/>
          <w:sz w:val="18"/>
          <w:szCs w:val="18"/>
          <w:rtl w:val="0"/>
        </w:rPr>
        <w:t xml:space="preserve"> </w:t>
      </w:r>
      <w:r w:rsidDel="00000000" w:rsidR="00000000" w:rsidRPr="00000000">
        <w:rPr>
          <w:sz w:val="18"/>
          <w:szCs w:val="18"/>
          <w:rtl w:val="0"/>
        </w:rPr>
        <w:t xml:space="preserve">unavoidable obstacle : an obstacle that is too close to the vehicle to bypass it. It can be an obstacle that emerges on the vehicle’s trajectory.</w:t>
      </w:r>
    </w:p>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4 - insurmountable obstacle : an obstacle that cannot be crossed by the vehicle, such as a path that is too narrow or a change in level that is too high like a step or a sidewalk. </w:t>
      </w:r>
    </w:p>
    <w:p w:rsidR="00000000" w:rsidDel="00000000" w:rsidP="00000000" w:rsidRDefault="00000000" w:rsidRPr="00000000" w14:paraId="0000010A">
      <w:pPr>
        <w:jc w:val="both"/>
        <w:rPr>
          <w:sz w:val="18"/>
          <w:szCs w:val="18"/>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rdcrjn" w:id="17"/>
      <w:bookmarkEnd w:id="1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Reusable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features</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pPr>
      <w:bookmarkStart w:colFirst="0" w:colLast="0" w:name="_heading=h.vs4xtkvq8zfx" w:id="18"/>
      <w:bookmarkEnd w:id="18"/>
      <w:r w:rsidDel="00000000" w:rsidR="00000000" w:rsidRPr="00000000">
        <w:rPr>
          <w:rtl w:val="0"/>
        </w:rPr>
        <w:t xml:space="preserve">With previous </w:t>
      </w:r>
      <w:r w:rsidDel="00000000" w:rsidR="00000000" w:rsidRPr="00000000">
        <w:rPr>
          <w:highlight w:val="yellow"/>
          <w:rtl w:val="0"/>
        </w:rPr>
        <w:t xml:space="preserve">years </w:t>
      </w:r>
      <w:r w:rsidDel="00000000" w:rsidR="00000000" w:rsidRPr="00000000">
        <w:rPr>
          <w:rtl w:val="0"/>
        </w:rPr>
        <w:t xml:space="preserve">projects (Pivoane, Tow Master and Postcar) we have some common features that we can reuse for X-car.</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pPr>
      <w:bookmarkStart w:colFirst="0" w:colLast="0" w:name="_heading=h.nix72ww38bps" w:id="19"/>
      <w:bookmarkEnd w:id="19"/>
      <w:r w:rsidDel="00000000" w:rsidR="00000000" w:rsidRPr="00000000">
        <w:rPr>
          <w:rtl w:val="0"/>
        </w:rPr>
        <w:t xml:space="preserve">All of these projects have developed a detecting and avoiding obstacle module that we can reuse. As </w:t>
      </w:r>
      <w:r w:rsidDel="00000000" w:rsidR="00000000" w:rsidRPr="00000000">
        <w:rPr>
          <w:highlight w:val="yellow"/>
          <w:rtl w:val="0"/>
        </w:rPr>
        <w:t xml:space="preserve">Postacr </w:t>
      </w:r>
      <w:r w:rsidDel="00000000" w:rsidR="00000000" w:rsidRPr="00000000">
        <w:rPr>
          <w:rtl w:val="0"/>
        </w:rPr>
        <w:t xml:space="preserve">is a personnel assistant in senior residences it has lots of common features with our X-car like autonomous driving, communication via App and Sound. </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0" w:firstLine="0"/>
        <w:jc w:val="both"/>
        <w:rPr/>
      </w:pPr>
      <w:bookmarkStart w:colFirst="0" w:colLast="0" w:name="_heading=h.ur1h87gxrail" w:id="20"/>
      <w:bookmarkEnd w:id="20"/>
      <w:r w:rsidDel="00000000" w:rsidR="00000000" w:rsidRPr="00000000">
        <w:rPr>
          <w:rtl w:val="0"/>
        </w:rPr>
        <w:t xml:space="preserve">Details of all their codes are available on GitHu</w:t>
      </w:r>
      <w:r w:rsidDel="00000000" w:rsidR="00000000" w:rsidRPr="00000000">
        <w:rPr>
          <w:rtl w:val="0"/>
        </w:rPr>
        <w:t xml:space="preserve">b</w:t>
      </w:r>
      <w:r w:rsidDel="00000000" w:rsidR="00000000" w:rsidRPr="00000000">
        <w:rPr>
          <w:rtl w:val="0"/>
        </w:rPr>
        <w:t xml:space="preserve">. We </w:t>
      </w:r>
      <w:r w:rsidDel="00000000" w:rsidR="00000000" w:rsidRPr="00000000">
        <w:rPr>
          <w:highlight w:val="yellow"/>
          <w:rtl w:val="0"/>
        </w:rPr>
        <w:t xml:space="preserve">didn't </w:t>
      </w:r>
      <w:r w:rsidDel="00000000" w:rsidR="00000000" w:rsidRPr="00000000">
        <w:rPr>
          <w:rtl w:val="0"/>
        </w:rPr>
        <w:t xml:space="preserve">analyze it completely but we </w:t>
      </w:r>
      <w:r w:rsidDel="00000000" w:rsidR="00000000" w:rsidRPr="00000000">
        <w:rPr>
          <w:highlight w:val="yellow"/>
          <w:rtl w:val="0"/>
        </w:rPr>
        <w:t xml:space="preserve">thought to reuse </w:t>
      </w:r>
      <w:r w:rsidDel="00000000" w:rsidR="00000000" w:rsidRPr="00000000">
        <w:rPr>
          <w:rtl w:val="0"/>
        </w:rPr>
        <w:t xml:space="preserve">some of their drivers and </w:t>
      </w:r>
      <w:sdt>
        <w:sdtPr>
          <w:tag w:val="goog_rdk_77"/>
        </w:sdtPr>
        <w:sdtContent>
          <w:commentRangeStart w:id="64"/>
        </w:sdtContent>
      </w:sdt>
      <w:r w:rsidDel="00000000" w:rsidR="00000000" w:rsidRPr="00000000">
        <w:rPr>
          <w:rtl w:val="0"/>
        </w:rPr>
        <w:t xml:space="preserve">ROS nodes for features above (Autonomous driving, detecting and avoiding obstacles). </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pPr>
      <w:bookmarkStart w:colFirst="0" w:colLast="0" w:name="_heading=h.rqpmlj6bnakf" w:id="21"/>
      <w:bookmarkEnd w:id="21"/>
      <w:r w:rsidDel="00000000" w:rsidR="00000000" w:rsidRPr="00000000">
        <w:rPr>
          <w:rtl w:val="0"/>
        </w:rPr>
        <w:t xml:space="preserve">We also found open source ROS nodes that we could use for </w:t>
      </w:r>
      <w:r w:rsidDel="00000000" w:rsidR="00000000" w:rsidRPr="00000000">
        <w:rPr>
          <w:rtl w:val="0"/>
        </w:rPr>
        <w:t xml:space="preserve">tracking</w:t>
      </w:r>
      <w:r w:rsidDel="00000000" w:rsidR="00000000" w:rsidRPr="00000000">
        <w:rPr>
          <w:rtl w:val="0"/>
        </w:rPr>
        <w:t xml:space="preserve">. </w:t>
      </w:r>
    </w:p>
    <w:p w:rsidR="00000000" w:rsidDel="00000000" w:rsidP="00000000" w:rsidRDefault="00000000" w:rsidRPr="00000000" w14:paraId="00000111">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Validation plan</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Sprint 1 </w:t>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Test procedure : </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t xml:space="preserve">Verify manual control functionality using the remote controller.</w:t>
      </w:r>
    </w:p>
    <w:p w:rsidR="00000000" w:rsidDel="00000000" w:rsidP="00000000" w:rsidRDefault="00000000" w:rsidRPr="00000000" w14:paraId="00000115">
      <w:pPr>
        <w:numPr>
          <w:ilvl w:val="0"/>
          <w:numId w:val="6"/>
        </w:numPr>
        <w:ind w:left="1440" w:hanging="360"/>
        <w:jc w:val="both"/>
      </w:pPr>
      <w:r w:rsidDel="00000000" w:rsidR="00000000" w:rsidRPr="00000000">
        <w:rPr>
          <w:rtl w:val="0"/>
        </w:rPr>
        <w:t xml:space="preserve">Ensure the system </w:t>
      </w:r>
      <w:sdt>
        <w:sdtPr>
          <w:tag w:val="goog_rdk_78"/>
        </w:sdtPr>
        <w:sdtContent>
          <w:commentRangeStart w:id="65"/>
        </w:sdtContent>
      </w:sdt>
      <w:sdt>
        <w:sdtPr>
          <w:tag w:val="goog_rdk_79"/>
        </w:sdtPr>
        <w:sdtContent>
          <w:commentRangeStart w:id="66"/>
        </w:sdtContent>
      </w:sdt>
      <w:r w:rsidDel="00000000" w:rsidR="00000000" w:rsidRPr="00000000">
        <w:rPr>
          <w:rtl w:val="0"/>
        </w:rPr>
        <w:t xml:space="preserve">starts and shuts down</w:t>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t xml:space="preserve"> : By pressing the ON/OFF switch the system must be operational  in 10 second</w:t>
      </w:r>
      <w:r w:rsidDel="00000000" w:rsidR="00000000" w:rsidRPr="00000000">
        <w:rPr>
          <w:rtl w:val="0"/>
        </w:rPr>
        <w:t xml:space="preserve">s.</w:t>
      </w:r>
      <w:r w:rsidDel="00000000" w:rsidR="00000000" w:rsidRPr="00000000">
        <w:rPr>
          <w:rtl w:val="0"/>
        </w:rPr>
        <w:t xml:space="preserve"> That is to say that the user is able to move the car manually. The car can be turned off whenever the user wants by pressing the ON/OFF switch.</w:t>
      </w:r>
    </w:p>
    <w:p w:rsidR="00000000" w:rsidDel="00000000" w:rsidP="00000000" w:rsidRDefault="00000000" w:rsidRPr="00000000" w14:paraId="00000116">
      <w:pPr>
        <w:numPr>
          <w:ilvl w:val="0"/>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Ensure the vehicle responds to all remote control commands (back, right, left</w:t>
      </w:r>
      <w:r w:rsidDel="00000000" w:rsidR="00000000" w:rsidRPr="00000000">
        <w:rPr>
          <w:highlight w:val="yellow"/>
          <w:rtl w:val="0"/>
        </w:rPr>
        <w:t xml:space="preserve">,..)</w:t>
      </w:r>
      <w:r w:rsidDel="00000000" w:rsidR="00000000" w:rsidRPr="00000000">
        <w:rPr>
          <w:rtl w:val="0"/>
        </w:rPr>
        <w:t xml:space="preserve"> The vehicle </w:t>
      </w:r>
      <w:sdt>
        <w:sdtPr>
          <w:tag w:val="goog_rdk_80"/>
        </w:sdtPr>
        <w:sdtContent>
          <w:commentRangeStart w:id="67"/>
        </w:sdtContent>
      </w:sdt>
      <w:sdt>
        <w:sdtPr>
          <w:tag w:val="goog_rdk_81"/>
        </w:sdtPr>
        <w:sdtContent>
          <w:commentRangeStart w:id="68"/>
        </w:sdtContent>
      </w:sdt>
      <w:r w:rsidDel="00000000" w:rsidR="00000000" w:rsidRPr="00000000">
        <w:rPr>
          <w:rtl w:val="0"/>
        </w:rPr>
        <w:t xml:space="preserve">should respond</w:t>
      </w:r>
      <w:r w:rsidDel="00000000" w:rsidR="00000000" w:rsidRPr="00000000">
        <w:rPr>
          <w:color w:val="38761d"/>
          <w:rtl w:val="0"/>
        </w:rPr>
        <w:t xml:space="preserve"> well to the command sent by the remote controller</w:t>
      </w:r>
      <w:r w:rsidDel="00000000" w:rsidR="00000000" w:rsidRPr="00000000">
        <w:rPr>
          <w:rtl w:val="0"/>
        </w:rPr>
        <w:t xml:space="preserve"> within 0.2 seconds.</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t xml:space="preserve"> Example of procedur</w:t>
      </w:r>
      <w:r w:rsidDel="00000000" w:rsidR="00000000" w:rsidRPr="00000000">
        <w:rPr>
          <w:highlight w:val="yellow"/>
          <w:rtl w:val="0"/>
        </w:rPr>
        <w:t xml:space="preserve">e :</w:t>
      </w:r>
      <w:r w:rsidDel="00000000" w:rsidR="00000000" w:rsidRPr="00000000">
        <w:rPr>
          <w:rtl w:val="0"/>
        </w:rPr>
        <w:t xml:space="preserve"> 5 seconds forward, right turn at around 25 degrees ,5 seconds backward, left turn at around 25 degrees </w:t>
      </w:r>
    </w:p>
    <w:p w:rsidR="00000000" w:rsidDel="00000000" w:rsidP="00000000" w:rsidRDefault="00000000" w:rsidRPr="00000000" w14:paraId="00000117">
      <w:pPr>
        <w:numPr>
          <w:ilvl w:val="0"/>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Ensure t</w:t>
      </w:r>
      <w:r w:rsidDel="00000000" w:rsidR="00000000" w:rsidRPr="00000000">
        <w:rPr>
          <w:rtl w:val="0"/>
        </w:rPr>
        <w:t xml:space="preserve">he vehicle stops when it faces an obstacle in the direction maintained (</w:t>
      </w:r>
      <w:r w:rsidDel="00000000" w:rsidR="00000000" w:rsidRPr="00000000">
        <w:rPr>
          <w:rtl w:val="0"/>
        </w:rPr>
        <w:t xml:space="preserve">at least </w:t>
      </w:r>
      <w:sdt>
        <w:sdtPr>
          <w:tag w:val="goog_rdk_82"/>
        </w:sdtPr>
        <w:sdtContent>
          <w:commentRangeStart w:id="69"/>
        </w:sdtContent>
      </w:sdt>
      <w:r w:rsidDel="00000000" w:rsidR="00000000" w:rsidRPr="00000000">
        <w:rPr>
          <w:rtl w:val="0"/>
        </w:rPr>
        <w:t xml:space="preserve">20 cm from the obstacle) : Place an obstacle in the X-Car's path </w:t>
      </w:r>
      <w:r w:rsidDel="00000000" w:rsidR="00000000" w:rsidRPr="00000000">
        <w:rPr>
          <w:highlight w:val="yellow"/>
          <w:rtl w:val="0"/>
        </w:rPr>
        <w:t xml:space="preserve">at a distance longer than 70 cm</w:t>
      </w:r>
      <w:r w:rsidDel="00000000" w:rsidR="00000000" w:rsidRPr="00000000">
        <w:rPr>
          <w:rtl w:val="0"/>
        </w:rPr>
        <w:t xml:space="preserve"> and observe the distance between the obstacle and the vehicle </w:t>
      </w:r>
      <w:commentRangeEnd w:id="69"/>
      <w:r w:rsidDel="00000000" w:rsidR="00000000" w:rsidRPr="00000000">
        <w:commentReference w:id="69"/>
      </w:r>
      <w:r w:rsidDel="00000000" w:rsidR="00000000" w:rsidRPr="00000000">
        <w:rPr>
          <w:rtl w:val="0"/>
        </w:rPr>
        <w:t xml:space="preserve">when this la</w:t>
      </w:r>
      <w:r w:rsidDel="00000000" w:rsidR="00000000" w:rsidRPr="00000000">
        <w:rPr>
          <w:rtl w:val="0"/>
        </w:rPr>
        <w:t xml:space="preserve">st stops.</w:t>
      </w:r>
      <w:r w:rsidDel="00000000" w:rsidR="00000000" w:rsidRPr="00000000">
        <w:rPr>
          <w:rtl w:val="0"/>
        </w:rPr>
        <w:t xml:space="preserve"> </w:t>
      </w:r>
      <w:r w:rsidDel="00000000" w:rsidR="00000000" w:rsidRPr="00000000">
        <w:rPr>
          <w:color w:val="38761d"/>
          <w:rtl w:val="0"/>
        </w:rPr>
        <w:t xml:space="preserve">Check that if we remove the obstacle, the vehicle is able to respond to the user command. </w:t>
      </w:r>
    </w:p>
    <w:p w:rsidR="00000000" w:rsidDel="00000000" w:rsidP="00000000" w:rsidRDefault="00000000" w:rsidRPr="00000000" w14:paraId="00000118">
      <w:pPr>
        <w:numPr>
          <w:ilvl w:val="0"/>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Test the emergency stop button. The vehicle should stop in less than 1s. The vehicle is still operational.</w:t>
      </w:r>
    </w:p>
    <w:p w:rsidR="00000000" w:rsidDel="00000000" w:rsidP="00000000" w:rsidRDefault="00000000" w:rsidRPr="00000000" w14:paraId="00000119">
      <w:pPr>
        <w:widowControl w:val="0"/>
        <w:numPr>
          <w:ilvl w:val="0"/>
          <w:numId w:val="6"/>
        </w:numPr>
        <w:spacing w:line="240" w:lineRule="auto"/>
        <w:ind w:left="1440" w:hanging="360"/>
      </w:pPr>
      <w:r w:rsidDel="00000000" w:rsidR="00000000" w:rsidRPr="00000000">
        <w:rPr>
          <w:rtl w:val="0"/>
        </w:rPr>
        <w:t xml:space="preserve">Check the history on the computer 1 second after  the vehicle has detected an obstacle and so has stopped. The user must be able to access the decision history made by the car on the computer from the moment it is turned on until it is turned off.</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0" w:firstLine="0"/>
        <w:jc w:val="both"/>
        <w:rPr>
          <w:b w:val="1"/>
        </w:rPr>
      </w:pPr>
      <w:r w:rsidDel="00000000" w:rsidR="00000000" w:rsidRPr="00000000">
        <w:rPr>
          <w:b w:val="1"/>
          <w:rtl w:val="0"/>
        </w:rPr>
        <w:t xml:space="preserve">User experience : </w:t>
      </w:r>
    </w:p>
    <w:p w:rsidR="00000000" w:rsidDel="00000000" w:rsidP="00000000" w:rsidRDefault="00000000" w:rsidRPr="00000000" w14:paraId="0000011C">
      <w:pPr>
        <w:pBdr>
          <w:top w:space="0" w:sz="0" w:val="nil"/>
          <w:left w:space="0" w:sz="0" w:val="nil"/>
          <w:bottom w:space="0" w:sz="0" w:val="nil"/>
          <w:right w:space="0" w:sz="0" w:val="nil"/>
          <w:between w:space="0" w:sz="0" w:val="nil"/>
        </w:pBdr>
        <w:ind w:firstLine="720"/>
        <w:jc w:val="both"/>
        <w:rPr/>
      </w:pPr>
      <w:sdt>
        <w:sdtPr>
          <w:tag w:val="goog_rdk_83"/>
        </w:sdtPr>
        <w:sdtContent>
          <w:commentRangeStart w:id="70"/>
        </w:sdtContent>
      </w:sdt>
      <w:sdt>
        <w:sdtPr>
          <w:tag w:val="goog_rdk_84"/>
        </w:sdtPr>
        <w:sdtContent>
          <w:commentRangeStart w:id="71"/>
        </w:sdtContent>
      </w:sdt>
      <w:sdt>
        <w:sdtPr>
          <w:tag w:val="goog_rdk_85"/>
        </w:sdtPr>
        <w:sdtContent>
          <w:commentRangeStart w:id="72"/>
        </w:sdtContent>
      </w:sdt>
      <w:r w:rsidDel="00000000" w:rsidR="00000000" w:rsidRPr="00000000">
        <w:rPr>
          <w:rtl w:val="0"/>
        </w:rPr>
        <w:t xml:space="preserve">Invite users to test manual driving and provide feedback.</w:t>
      </w:r>
    </w:p>
    <w:p w:rsidR="00000000" w:rsidDel="00000000" w:rsidP="00000000" w:rsidRDefault="00000000" w:rsidRPr="00000000" w14:paraId="0000011D">
      <w:pPr>
        <w:numPr>
          <w:ilvl w:val="0"/>
          <w:numId w:val="1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Collect feedback on the user experience.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0" w:firstLine="0"/>
        <w:jc w:val="both"/>
        <w:rPr>
          <w:color w:val="38761d"/>
        </w:rPr>
      </w:pPr>
      <w:r w:rsidDel="00000000" w:rsidR="00000000" w:rsidRPr="00000000">
        <w:rPr>
          <w:rtl w:val="0"/>
        </w:rPr>
        <w:tab/>
      </w:r>
      <w:r w:rsidDel="00000000" w:rsidR="00000000" w:rsidRPr="00000000">
        <w:rPr>
          <w:color w:val="38761d"/>
          <w:rtl w:val="0"/>
        </w:rPr>
        <w:t xml:space="preserve">Invite users to test the visual feedback by adding an obstacle on the vehicle’s path.</w:t>
      </w:r>
    </w:p>
    <w:p w:rsidR="00000000" w:rsidDel="00000000" w:rsidP="00000000" w:rsidRDefault="00000000" w:rsidRPr="00000000" w14:paraId="0000011F">
      <w:pPr>
        <w:numPr>
          <w:ilvl w:val="0"/>
          <w:numId w:val="9"/>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Collect feedback on the user experience</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Sprint 2 </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Test Procedure : </w:t>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pPr>
      <w:r w:rsidDel="00000000" w:rsidR="00000000" w:rsidRPr="00000000">
        <w:rPr>
          <w:rtl w:val="0"/>
        </w:rPr>
        <w:tab/>
        <w:t xml:space="preserve">Validate the web interface for manual control on smartphone/tablet.</w:t>
      </w:r>
    </w:p>
    <w:p w:rsidR="00000000" w:rsidDel="00000000" w:rsidP="00000000" w:rsidRDefault="00000000" w:rsidRPr="00000000" w14:paraId="00000124">
      <w:pPr>
        <w:numPr>
          <w:ilvl w:val="0"/>
          <w:numId w:val="1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Check wireless connectivity between the device and X-Car by changing </w:t>
      </w:r>
      <w:r w:rsidDel="00000000" w:rsidR="00000000" w:rsidRPr="00000000">
        <w:rPr>
          <w:rtl w:val="0"/>
        </w:rPr>
        <w:t xml:space="preserve">modes </w:t>
      </w:r>
      <w:r w:rsidDel="00000000" w:rsidR="00000000" w:rsidRPr="00000000">
        <w:rPr>
          <w:rtl w:val="0"/>
        </w:rPr>
        <w:t xml:space="preserve">(tracking and manual) for example. Modifications must be taken into account by the car in 2 seconds maximum. </w:t>
      </w:r>
      <w:sdt>
        <w:sdtPr>
          <w:tag w:val="goog_rdk_86"/>
        </w:sdtPr>
        <w:sdtContent>
          <w:commentRangeStart w:id="73"/>
        </w:sdtContent>
      </w:sdt>
      <w:sdt>
        <w:sdtPr>
          <w:tag w:val="goog_rdk_87"/>
        </w:sdtPr>
        <w:sdtContent>
          <w:commentRangeStart w:id="74"/>
        </w:sdtContent>
      </w:sdt>
      <w:r w:rsidDel="00000000" w:rsidR="00000000" w:rsidRPr="00000000">
        <w:rPr>
          <w:rtl w:val="0"/>
        </w:rPr>
        <w:t xml:space="preserve">Make the connection lost to check the output</w:t>
      </w:r>
      <w:commentRangeEnd w:id="74"/>
      <w:r w:rsidDel="00000000" w:rsidR="00000000" w:rsidRPr="00000000">
        <w:commentReference w:id="74"/>
      </w:r>
      <w:r w:rsidDel="00000000" w:rsidR="00000000" w:rsidRPr="00000000">
        <w:rPr>
          <w:rtl w:val="0"/>
        </w:rPr>
        <w:t xml:space="preserve">. The app should display an error message. </w:t>
      </w:r>
      <w:commentRangeEnd w:id="73"/>
      <w:r w:rsidDel="00000000" w:rsidR="00000000" w:rsidRPr="00000000">
        <w:commentReference w:id="73"/>
      </w:r>
      <w:r w:rsidDel="00000000" w:rsidR="00000000" w:rsidRPr="00000000">
        <w:rPr>
          <w:color w:val="274e13"/>
          <w:rtl w:val="0"/>
        </w:rPr>
        <w:t xml:space="preserve">In this case the car stays in standby mode waiting for a new connection. After 5 min if no one tried to connect the vehicle comes back to its first location</w:t>
      </w:r>
    </w:p>
    <w:p w:rsidR="00000000" w:rsidDel="00000000" w:rsidP="00000000" w:rsidRDefault="00000000" w:rsidRPr="00000000" w14:paraId="00000125">
      <w:pPr>
        <w:numPr>
          <w:ilvl w:val="0"/>
          <w:numId w:val="10"/>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Ensure an intuitive and user-friendly interface ( Not too much data displayed, one or two screens per mode).</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ab/>
        <w:t xml:space="preserve">Test tracking capability.</w:t>
      </w:r>
    </w:p>
    <w:p w:rsidR="00000000" w:rsidDel="00000000" w:rsidP="00000000" w:rsidRDefault="00000000" w:rsidRPr="00000000" w14:paraId="00000128">
      <w:pPr>
        <w:numPr>
          <w:ilvl w:val="0"/>
          <w:numId w:val="11"/>
        </w:numPr>
        <w:pBdr>
          <w:top w:space="0" w:sz="0" w:val="nil"/>
          <w:left w:space="0" w:sz="0" w:val="nil"/>
          <w:bottom w:space="0" w:sz="0" w:val="nil"/>
          <w:right w:space="0" w:sz="0" w:val="nil"/>
          <w:between w:space="0" w:sz="0" w:val="nil"/>
        </w:pBdr>
        <w:ind w:left="1440" w:hanging="360"/>
        <w:jc w:val="both"/>
        <w:rPr/>
      </w:pPr>
      <w:sdt>
        <w:sdtPr>
          <w:tag w:val="goog_rdk_88"/>
        </w:sdtPr>
        <w:sdtContent>
          <w:commentRangeStart w:id="75"/>
        </w:sdtContent>
      </w:sdt>
      <w:sdt>
        <w:sdtPr>
          <w:tag w:val="goog_rdk_89"/>
        </w:sdtPr>
        <w:sdtContent>
          <w:commentRangeStart w:id="76"/>
        </w:sdtContent>
      </w:sdt>
      <w:r w:rsidDel="00000000" w:rsidR="00000000" w:rsidRPr="00000000">
        <w:rPr>
          <w:rtl w:val="0"/>
        </w:rPr>
        <w:t xml:space="preserve">Observe the X-Car consistently following a person </w:t>
      </w:r>
      <w:r w:rsidDel="00000000" w:rsidR="00000000" w:rsidRPr="00000000">
        <w:rPr>
          <w:highlight w:val="yellow"/>
          <w:rtl w:val="0"/>
        </w:rPr>
        <w:t xml:space="preserve">on </w:t>
      </w:r>
      <w:r w:rsidDel="00000000" w:rsidR="00000000" w:rsidRPr="00000000">
        <w:rPr>
          <w:rtl w:val="0"/>
        </w:rPr>
        <w:t xml:space="preserve">a distance of 20 meters without any obstacles. The user must have a max speed of 6 km/h.  The vehicle has to be at a distance between 1m and 1m30 behind the user when he is moving forward.</w:t>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t xml:space="preserve"> </w:t>
      </w:r>
      <w:r w:rsidDel="00000000" w:rsidR="00000000" w:rsidRPr="00000000">
        <w:rPr>
          <w:color w:val="38761d"/>
          <w:rtl w:val="0"/>
        </w:rPr>
        <w:t xml:space="preserve">The user will follow a linear trajectory.</w:t>
      </w:r>
    </w:p>
    <w:p w:rsidR="00000000" w:rsidDel="00000000" w:rsidP="00000000" w:rsidRDefault="00000000" w:rsidRPr="00000000" w14:paraId="00000129">
      <w:pPr>
        <w:numPr>
          <w:ilvl w:val="0"/>
          <w:numId w:val="11"/>
        </w:numPr>
        <w:ind w:left="1440" w:hanging="360"/>
        <w:jc w:val="both"/>
      </w:pPr>
      <w:sdt>
        <w:sdtPr>
          <w:tag w:val="goog_rdk_90"/>
        </w:sdtPr>
        <w:sdtContent>
          <w:commentRangeStart w:id="77"/>
        </w:sdtContent>
      </w:sdt>
      <w:r w:rsidDel="00000000" w:rsidR="00000000" w:rsidRPr="00000000">
        <w:rPr>
          <w:rtl w:val="0"/>
        </w:rPr>
        <w:t xml:space="preserve">Ensure t</w:t>
      </w:r>
      <w:r w:rsidDel="00000000" w:rsidR="00000000" w:rsidRPr="00000000">
        <w:rPr>
          <w:rtl w:val="0"/>
        </w:rPr>
        <w:t xml:space="preserve">he vehicle stops when it faces an </w:t>
      </w:r>
      <w:r w:rsidDel="00000000" w:rsidR="00000000" w:rsidRPr="00000000">
        <w:rPr>
          <w:rtl w:val="0"/>
        </w:rPr>
        <w:t xml:space="preserve">obstacle</w:t>
      </w:r>
      <w:r w:rsidDel="00000000" w:rsidR="00000000" w:rsidRPr="00000000">
        <w:rPr>
          <w:rtl w:val="0"/>
        </w:rPr>
        <w:t xml:space="preserve"> (20 cm from the obstacle): Place an obstacle in the X-Car's path at a distance larger than 40 cm</w:t>
      </w:r>
      <w:commentRangeEnd w:id="77"/>
      <w:r w:rsidDel="00000000" w:rsidR="00000000" w:rsidRPr="00000000">
        <w:commentReference w:id="77"/>
      </w:r>
      <w:r w:rsidDel="00000000" w:rsidR="00000000" w:rsidRPr="00000000">
        <w:rPr>
          <w:rtl w:val="0"/>
        </w:rPr>
        <w:t xml:space="preserve"> and observe the distance between the obstacle and the vehicle when </w:t>
      </w:r>
      <w:r w:rsidDel="00000000" w:rsidR="00000000" w:rsidRPr="00000000">
        <w:rPr>
          <w:highlight w:val="yellow"/>
          <w:rtl w:val="0"/>
        </w:rPr>
        <w:t xml:space="preserve">this last </w:t>
      </w:r>
      <w:r w:rsidDel="00000000" w:rsidR="00000000" w:rsidRPr="00000000">
        <w:rPr>
          <w:rtl w:val="0"/>
        </w:rPr>
        <w:t xml:space="preserve">stops.</w:t>
      </w:r>
      <w:r w:rsidDel="00000000" w:rsidR="00000000" w:rsidRPr="00000000">
        <w:rPr>
          <w:rtl w:val="0"/>
        </w:rPr>
        <w:t xml:space="preserve"> The vehicle </w:t>
      </w:r>
      <w:r w:rsidDel="00000000" w:rsidR="00000000" w:rsidRPr="00000000">
        <w:rPr>
          <w:highlight w:val="yellow"/>
          <w:rtl w:val="0"/>
        </w:rPr>
        <w:t xml:space="preserve">won’t </w:t>
      </w:r>
      <w:r w:rsidDel="00000000" w:rsidR="00000000" w:rsidRPr="00000000">
        <w:rPr>
          <w:rtl w:val="0"/>
        </w:rPr>
        <w:t xml:space="preserve">still be able to avoid any obstacles. It will stop automatically. </w:t>
      </w:r>
    </w:p>
    <w:p w:rsidR="00000000" w:rsidDel="00000000" w:rsidP="00000000" w:rsidRDefault="00000000" w:rsidRPr="00000000" w14:paraId="0000012A">
      <w:pPr>
        <w:numPr>
          <w:ilvl w:val="0"/>
          <w:numId w:val="11"/>
        </w:numPr>
        <w:ind w:left="1440" w:hanging="360"/>
        <w:jc w:val="both"/>
        <w:rPr/>
      </w:pPr>
      <w:r w:rsidDel="00000000" w:rsidR="00000000" w:rsidRPr="00000000">
        <w:rPr>
          <w:rtl w:val="0"/>
        </w:rPr>
        <w:t xml:space="preserve">Test the emergency stop button in tracking mode. </w:t>
      </w:r>
      <w:sdt>
        <w:sdtPr>
          <w:tag w:val="goog_rdk_91"/>
        </w:sdtPr>
        <w:sdtContent>
          <w:commentRangeStart w:id="78"/>
        </w:sdtContent>
      </w:sdt>
      <w:r w:rsidDel="00000000" w:rsidR="00000000" w:rsidRPr="00000000">
        <w:rPr>
          <w:rtl w:val="0"/>
        </w:rPr>
        <w:t xml:space="preserve">The vehicle should stop in less than 0.2s</w:t>
      </w:r>
      <w:commentRangeEnd w:id="78"/>
      <w:r w:rsidDel="00000000" w:rsidR="00000000" w:rsidRPr="00000000">
        <w:commentReference w:id="78"/>
      </w:r>
      <w:r w:rsidDel="00000000" w:rsidR="00000000" w:rsidRPr="00000000">
        <w:rPr>
          <w:rtl w:val="0"/>
        </w:rPr>
        <w:t xml:space="preserve">. </w:t>
      </w:r>
      <w:r w:rsidDel="00000000" w:rsidR="00000000" w:rsidRPr="00000000">
        <w:rPr>
          <w:color w:val="38761d"/>
          <w:rtl w:val="0"/>
        </w:rPr>
        <w:t xml:space="preserve">The user should be redirected to the Home menu.</w:t>
      </w:r>
    </w:p>
    <w:p w:rsidR="00000000" w:rsidDel="00000000" w:rsidP="00000000" w:rsidRDefault="00000000" w:rsidRPr="00000000" w14:paraId="0000012B">
      <w:pPr>
        <w:numPr>
          <w:ilvl w:val="0"/>
          <w:numId w:val="11"/>
        </w:numPr>
        <w:ind w:left="1440" w:hanging="360"/>
        <w:jc w:val="both"/>
        <w:rPr>
          <w:u w:val="none"/>
        </w:rPr>
      </w:pPr>
      <w:r w:rsidDel="00000000" w:rsidR="00000000" w:rsidRPr="00000000">
        <w:rPr>
          <w:rtl w:val="0"/>
        </w:rPr>
        <w:t xml:space="preserve">Check that when the vehicle loses the person being followed,</w:t>
      </w:r>
      <w:sdt>
        <w:sdtPr>
          <w:tag w:val="goog_rdk_92"/>
        </w:sdtPr>
        <w:sdtContent>
          <w:commentRangeStart w:id="79"/>
        </w:sdtContent>
      </w:sdt>
      <w:r w:rsidDel="00000000" w:rsidR="00000000" w:rsidRPr="00000000">
        <w:rPr>
          <w:rtl w:val="0"/>
        </w:rPr>
        <w:t xml:space="preserve"> the vehicle stops </w:t>
      </w:r>
      <w:commentRangeEnd w:id="79"/>
      <w:r w:rsidDel="00000000" w:rsidR="00000000" w:rsidRPr="00000000">
        <w:commentReference w:id="79"/>
      </w:r>
      <w:r w:rsidDel="00000000" w:rsidR="00000000" w:rsidRPr="00000000">
        <w:rPr>
          <w:rtl w:val="0"/>
        </w:rPr>
        <w:t xml:space="preserve">in less than 1s, an error message is displayed on the app within 2 seconds.</w:t>
      </w:r>
    </w:p>
    <w:p w:rsidR="00000000" w:rsidDel="00000000" w:rsidP="00000000" w:rsidRDefault="00000000" w:rsidRPr="00000000" w14:paraId="0000012C">
      <w:pPr>
        <w:jc w:val="both"/>
        <w:rPr/>
      </w:pPr>
      <w:r w:rsidDel="00000000" w:rsidR="00000000" w:rsidRPr="00000000">
        <w:rPr>
          <w:rtl w:val="0"/>
        </w:rPr>
        <w:t xml:space="preserve"> </w:t>
      </w:r>
    </w:p>
    <w:p w:rsidR="00000000" w:rsidDel="00000000" w:rsidP="00000000" w:rsidRDefault="00000000" w:rsidRPr="00000000" w14:paraId="0000012D">
      <w:pPr>
        <w:jc w:val="both"/>
        <w:rPr>
          <w:b w:val="1"/>
        </w:rPr>
      </w:pPr>
      <w:r w:rsidDel="00000000" w:rsidR="00000000" w:rsidRPr="00000000">
        <w:rPr>
          <w:b w:val="1"/>
          <w:rtl w:val="0"/>
        </w:rPr>
        <w:t xml:space="preserve">User experience : </w:t>
      </w:r>
    </w:p>
    <w:p w:rsidR="00000000" w:rsidDel="00000000" w:rsidP="00000000" w:rsidRDefault="00000000" w:rsidRPr="00000000" w14:paraId="0000012E">
      <w:pPr>
        <w:ind w:firstLine="720"/>
        <w:jc w:val="both"/>
        <w:rPr>
          <w:color w:val="38761d"/>
        </w:rPr>
      </w:pPr>
      <w:r w:rsidDel="00000000" w:rsidR="00000000" w:rsidRPr="00000000">
        <w:rPr>
          <w:rtl w:val="0"/>
        </w:rPr>
        <w:t xml:space="preserve">I</w:t>
      </w:r>
      <w:sdt>
        <w:sdtPr>
          <w:tag w:val="goog_rdk_93"/>
        </w:sdtPr>
        <w:sdtContent>
          <w:commentRangeStart w:id="80"/>
        </w:sdtContent>
      </w:sdt>
      <w:r w:rsidDel="00000000" w:rsidR="00000000" w:rsidRPr="00000000">
        <w:rPr>
          <w:rtl w:val="0"/>
        </w:rPr>
        <w:t xml:space="preserve">nvite users to test tracking mode and provide feedback. The user must have a max speed of 6 km/h. </w:t>
      </w:r>
      <w:r w:rsidDel="00000000" w:rsidR="00000000" w:rsidRPr="00000000">
        <w:rPr>
          <w:color w:val="38761d"/>
          <w:rtl w:val="0"/>
        </w:rPr>
        <w:t xml:space="preserve">The vehicle has to be at a distance between 1m and 1m30 behind the user when he is moving forward. The user will follow a linear trajectory.</w:t>
      </w:r>
    </w:p>
    <w:p w:rsidR="00000000" w:rsidDel="00000000" w:rsidP="00000000" w:rsidRDefault="00000000" w:rsidRPr="00000000" w14:paraId="0000012F">
      <w:pPr>
        <w:numPr>
          <w:ilvl w:val="0"/>
          <w:numId w:val="13"/>
        </w:numPr>
        <w:ind w:left="1440" w:hanging="360"/>
        <w:jc w:val="both"/>
      </w:pPr>
      <w:r w:rsidDel="00000000" w:rsidR="00000000" w:rsidRPr="00000000">
        <w:rPr>
          <w:rtl w:val="0"/>
        </w:rPr>
        <w:t xml:space="preserve">Collect feedback on the user experience.</w:t>
      </w:r>
      <w:commentRangeEnd w:id="80"/>
      <w:r w:rsidDel="00000000" w:rsidR="00000000" w:rsidRPr="00000000">
        <w:commentReference w:id="80"/>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Team</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Loïc Thomas : c/ASM microcontroller programming, Real Time systems, object oriented programming (</w:t>
      </w:r>
      <w:r w:rsidDel="00000000" w:rsidR="00000000" w:rsidRPr="00000000">
        <w:rPr>
          <w:highlight w:val="yellow"/>
          <w:rtl w:val="0"/>
        </w:rPr>
        <w:t xml:space="preserve">c</w:t>
      </w:r>
      <w:r w:rsidDel="00000000" w:rsidR="00000000" w:rsidRPr="00000000">
        <w:rPr>
          <w:rtl w:val="0"/>
        </w:rPr>
        <w:t xml:space="preserve">++, </w:t>
      </w:r>
      <w:r w:rsidDel="00000000" w:rsidR="00000000" w:rsidRPr="00000000">
        <w:rPr>
          <w:highlight w:val="yellow"/>
          <w:rtl w:val="0"/>
        </w:rPr>
        <w:t xml:space="preserve">j</w:t>
      </w:r>
      <w:r w:rsidDel="00000000" w:rsidR="00000000" w:rsidRPr="00000000">
        <w:rPr>
          <w:rtl w:val="0"/>
        </w:rPr>
        <w:t xml:space="preserve">ava), GIT (basics).</w:t>
      </w:r>
    </w:p>
    <w:p w:rsidR="00000000" w:rsidDel="00000000" w:rsidP="00000000" w:rsidRDefault="00000000" w:rsidRPr="00000000" w14:paraId="00000135">
      <w:pPr>
        <w:jc w:val="both"/>
        <w:rPr/>
      </w:pPr>
      <w:r w:rsidDel="00000000" w:rsidR="00000000" w:rsidRPr="00000000">
        <w:rPr>
          <w:rtl w:val="0"/>
        </w:rPr>
        <w:t xml:space="preserve">Pierre Bonnecaze : Microcontroller programming C, object oriented programming (</w:t>
      </w:r>
      <w:r w:rsidDel="00000000" w:rsidR="00000000" w:rsidRPr="00000000">
        <w:rPr>
          <w:highlight w:val="yellow"/>
          <w:rtl w:val="0"/>
        </w:rPr>
        <w:t xml:space="preserve">j</w:t>
      </w:r>
      <w:r w:rsidDel="00000000" w:rsidR="00000000" w:rsidRPr="00000000">
        <w:rPr>
          <w:rtl w:val="0"/>
        </w:rPr>
        <w:t xml:space="preserve">ava,C++), machine learning (basics) , data processing </w:t>
      </w:r>
      <w:sdt>
        <w:sdtPr>
          <w:tag w:val="goog_rdk_94"/>
        </w:sdtPr>
        <w:sdtContent>
          <w:commentRangeStart w:id="81"/>
        </w:sdtContent>
      </w:sdt>
      <w:r w:rsidDel="00000000" w:rsidR="00000000" w:rsidRPr="00000000">
        <w:rPr>
          <w:rtl w:val="0"/>
        </w:rPr>
        <w:t xml:space="preserve">( Python , SQL)</w:t>
      </w:r>
    </w:p>
    <w:p w:rsidR="00000000" w:rsidDel="00000000" w:rsidP="00000000" w:rsidRDefault="00000000" w:rsidRPr="00000000" w14:paraId="00000136">
      <w:pPr>
        <w:jc w:val="both"/>
        <w:rPr/>
      </w:pPr>
      <w:r w:rsidDel="00000000" w:rsidR="00000000" w:rsidRPr="00000000">
        <w:rPr>
          <w:rtl w:val="0"/>
        </w:rPr>
        <w:t xml:space="preserve">Well-John LU: object oriented object(c++,java,c#), microcontroller programming(stm32,Arduino), WPS application(xaml,csharp)</w:t>
      </w:r>
    </w:p>
    <w:p w:rsidR="00000000" w:rsidDel="00000000" w:rsidP="00000000" w:rsidRDefault="00000000" w:rsidRPr="00000000" w14:paraId="00000137">
      <w:pPr>
        <w:jc w:val="both"/>
        <w:rPr/>
      </w:pPr>
      <w:r w:rsidDel="00000000" w:rsidR="00000000" w:rsidRPr="00000000">
        <w:rPr>
          <w:rtl w:val="0"/>
        </w:rPr>
        <w:t xml:space="preserve">Baptiste Turpin: Microcontroller programming, object oriented programming (java,C++), Real time systems</w:t>
      </w:r>
    </w:p>
    <w:p w:rsidR="00000000" w:rsidDel="00000000" w:rsidP="00000000" w:rsidRDefault="00000000" w:rsidRPr="00000000" w14:paraId="00000138">
      <w:pPr>
        <w:jc w:val="both"/>
        <w:rPr/>
      </w:pPr>
      <w:r w:rsidDel="00000000" w:rsidR="00000000" w:rsidRPr="00000000">
        <w:rPr>
          <w:rtl w:val="0"/>
        </w:rPr>
        <w:t xml:space="preserve">Nicolas Siard: C Programming, SImulink/Matlab, python programming, Microcontroller stm32, AI, Web Programming (html/css/js/php/sql)</w:t>
      </w:r>
    </w:p>
    <w:p w:rsidR="00000000" w:rsidDel="00000000" w:rsidP="00000000" w:rsidRDefault="00000000" w:rsidRPr="00000000" w14:paraId="00000139">
      <w:pPr>
        <w:jc w:val="both"/>
        <w:rPr/>
      </w:pPr>
      <w:r w:rsidDel="00000000" w:rsidR="00000000" w:rsidRPr="00000000">
        <w:rPr>
          <w:rtl w:val="0"/>
        </w:rPr>
        <w:t xml:space="preserve">Arthur Nicola : Micorcontroller programming (Stm32, Arduino), object-oriented programming (C++, Python), real time system</w:t>
      </w:r>
    </w:p>
    <w:p w:rsidR="00000000" w:rsidDel="00000000" w:rsidP="00000000" w:rsidRDefault="00000000" w:rsidRPr="00000000" w14:paraId="0000013A">
      <w:pPr>
        <w:jc w:val="both"/>
        <w:rPr/>
      </w:pPr>
      <w:r w:rsidDel="00000000" w:rsidR="00000000" w:rsidRPr="00000000">
        <w:rPr>
          <w:rtl w:val="0"/>
        </w:rPr>
        <w:t xml:space="preserve">Ana Carolina Ceolho Robl: Microcontroller programming, Object-oriented programming, GIT.</w:t>
      </w:r>
    </w:p>
    <w:p w:rsidR="00000000" w:rsidDel="00000000" w:rsidP="00000000" w:rsidRDefault="00000000" w:rsidRPr="00000000" w14:paraId="0000013B">
      <w:pPr>
        <w:jc w:val="both"/>
        <w:rPr/>
      </w:pPr>
      <w:r w:rsidDel="00000000" w:rsidR="00000000" w:rsidRPr="00000000">
        <w:rPr>
          <w:rtl w:val="0"/>
        </w:rPr>
        <w:t xml:space="preserve">VIALAN Louis (</w:t>
      </w:r>
      <w:r w:rsidDel="00000000" w:rsidR="00000000" w:rsidRPr="00000000">
        <w:rPr>
          <w:b w:val="1"/>
          <w:rtl w:val="0"/>
        </w:rPr>
        <w:t xml:space="preserve">SCRUM Master sprint 0</w:t>
      </w:r>
      <w:r w:rsidDel="00000000" w:rsidR="00000000" w:rsidRPr="00000000">
        <w:rPr>
          <w:rtl w:val="0"/>
        </w:rPr>
        <w:t xml:space="preserve">): Micorcontroller programming (Stm32,,C, Arduino), object-oriented programming (C++, Python), real time system,  data processing ( Python , SQL), electronics.  </w:t>
      </w:r>
      <w:commentRangeEnd w:id="81"/>
      <w:r w:rsidDel="00000000" w:rsidR="00000000" w:rsidRPr="00000000">
        <w:commentReference w:id="81"/>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E">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lnxbz9" w:id="22"/>
      <w:bookmarkEnd w:id="2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Milestones and deliverables </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850.3937007874016" w:firstLine="0"/>
        <w:jc w:val="center"/>
        <w:rPr/>
      </w:pPr>
      <w:sdt>
        <w:sdtPr>
          <w:tag w:val="goog_rdk_95"/>
        </w:sdtPr>
        <w:sdtContent>
          <w:commentRangeStart w:id="82"/>
        </w:sdtContent>
      </w:sdt>
      <w:sdt>
        <w:sdtPr>
          <w:tag w:val="goog_rdk_96"/>
        </w:sdtPr>
        <w:sdtContent>
          <w:commentRangeStart w:id="83"/>
        </w:sdtContent>
      </w:sdt>
      <w:r w:rsidDel="00000000" w:rsidR="00000000" w:rsidRPr="00000000">
        <w:rPr/>
        <w:drawing>
          <wp:inline distB="114300" distT="114300" distL="114300" distR="114300">
            <wp:extent cx="7261170" cy="2152751"/>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261170" cy="2152751"/>
                    </a:xfrm>
                    <a:prstGeom prst="rect"/>
                    <a:ln/>
                  </pic:spPr>
                </pic:pic>
              </a:graphicData>
            </a:graphic>
          </wp:inline>
        </w:drawing>
      </w:r>
      <w:commentRangeEnd w:id="82"/>
      <w:r w:rsidDel="00000000" w:rsidR="00000000" w:rsidRPr="00000000">
        <w:commentReference w:id="82"/>
      </w:r>
      <w:commentRangeEnd w:id="83"/>
      <w:r w:rsidDel="00000000" w:rsidR="00000000" w:rsidRPr="00000000">
        <w:commentReference w:id="83"/>
      </w:r>
      <w:r w:rsidDel="00000000" w:rsidR="00000000" w:rsidRPr="00000000">
        <w:rPr>
          <w:rtl w:val="0"/>
        </w:rPr>
      </w:r>
    </w:p>
    <w:p w:rsidR="00000000" w:rsidDel="00000000" w:rsidP="00000000" w:rsidRDefault="00000000" w:rsidRPr="00000000" w14:paraId="00000140">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35nkun2" w:id="23"/>
      <w:bookmarkEnd w:id="2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Project planning</w:t>
      </w:r>
    </w:p>
    <w:p w:rsidR="00000000" w:rsidDel="00000000" w:rsidP="00000000" w:rsidRDefault="00000000" w:rsidRPr="00000000" w14:paraId="00000141">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ksv4uv" w:id="24"/>
      <w:bookmarkEnd w:id="2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First sprint planning </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b w:val="1"/>
        </w:rPr>
      </w:pPr>
      <w:bookmarkStart w:colFirst="0" w:colLast="0" w:name="_heading=h.uoz8lc42irqv" w:id="25"/>
      <w:bookmarkEnd w:id="25"/>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b w:val="1"/>
        </w:rPr>
      </w:pPr>
      <w:bookmarkStart w:colFirst="0" w:colLast="0" w:name="_heading=h.v9t8851w9fc4" w:id="26"/>
      <w:bookmarkEnd w:id="26"/>
      <w:r w:rsidDel="00000000" w:rsidR="00000000" w:rsidRPr="00000000">
        <w:rPr>
          <w:b w:val="1"/>
          <w:rtl w:val="0"/>
        </w:rPr>
        <w:t xml:space="preserve">Sprint goal</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b w:val="1"/>
        </w:rPr>
      </w:pPr>
      <w:bookmarkStart w:colFirst="0" w:colLast="0" w:name="_heading=h.g23nr2kkepyc" w:id="27"/>
      <w:bookmarkEnd w:id="27"/>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pPr>
      <w:bookmarkStart w:colFirst="0" w:colLast="0" w:name="_heading=h.puqg7degsbd" w:id="28"/>
      <w:bookmarkEnd w:id="28"/>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pPr>
      <w:bookmarkStart w:colFirst="0" w:colLast="0" w:name="_heading=h.puqcu5qya9q" w:id="29"/>
      <w:bookmarkEnd w:id="29"/>
      <w:r w:rsidDel="00000000" w:rsidR="00000000" w:rsidRPr="00000000">
        <w:rPr>
          <w:rtl w:val="0"/>
        </w:rPr>
        <w:t xml:space="preserve">The goal of the first sprint is to implement the basic functionality of the X-Car, which is to drive it manually with an Xbox controller and to stop it when it faces an obstacle or when the emergency stop button is pressed.</w:t>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pPr>
      <w:bookmarkStart w:colFirst="0" w:colLast="0" w:name="_heading=h.8hq82glg0n7t" w:id="30"/>
      <w:bookmarkEnd w:id="30"/>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pPr>
      <w:bookmarkStart w:colFirst="0" w:colLast="0" w:name="_heading=h.rqfmy64brlvb" w:id="31"/>
      <w:bookmarkEnd w:id="31"/>
      <w:r w:rsidDel="00000000" w:rsidR="00000000" w:rsidRPr="00000000">
        <w:rPr>
          <w:rtl w:val="0"/>
        </w:rPr>
        <w:t xml:space="preserve">T</w:t>
      </w:r>
      <w:sdt>
        <w:sdtPr>
          <w:tag w:val="goog_rdk_97"/>
        </w:sdtPr>
        <w:sdtContent>
          <w:commentRangeStart w:id="84"/>
        </w:sdtContent>
      </w:sdt>
      <w:sdt>
        <w:sdtPr>
          <w:tag w:val="goog_rdk_98"/>
        </w:sdtPr>
        <w:sdtContent>
          <w:commentRangeStart w:id="85"/>
        </w:sdtContent>
      </w:sdt>
      <w:r w:rsidDel="00000000" w:rsidR="00000000" w:rsidRPr="00000000">
        <w:rPr>
          <w:rtl w:val="0"/>
        </w:rPr>
        <w:t xml:space="preserve">he sprint backlog con</w:t>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t xml:space="preserve">sists of three user stories, each corresponding to a feature of the X-Car:</w:t>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pPr>
      <w:bookmarkStart w:colFirst="0" w:colLast="0" w:name="_heading=h.gt1jxrjtjefy" w:id="32"/>
      <w:bookmarkEnd w:id="32"/>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pPr>
      <w:bookmarkStart w:colFirst="0" w:colLast="0" w:name="_heading=h.ro1m0ue5ias9" w:id="33"/>
      <w:bookmarkEnd w:id="33"/>
      <w:r w:rsidDel="00000000" w:rsidR="00000000" w:rsidRPr="00000000">
        <w:rPr>
          <w:rtl w:val="0"/>
        </w:rPr>
        <w:t xml:space="preserve">- Story 1 </w:t>
      </w:r>
      <w:r w:rsidDel="00000000" w:rsidR="00000000" w:rsidRPr="00000000">
        <w:rPr>
          <w:highlight w:val="yellow"/>
          <w:rtl w:val="0"/>
        </w:rPr>
        <w:t xml:space="preserve">Moving the car</w:t>
      </w:r>
      <w:r w:rsidDel="00000000" w:rsidR="00000000" w:rsidRPr="00000000">
        <w:rPr>
          <w:rtl w:val="0"/>
        </w:rPr>
        <w:t xml:space="preserve"> : As a user, I want to drive the X-Car with an Xbox controller, so that I can control  its speed and direction.</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pPr>
      <w:bookmarkStart w:colFirst="0" w:colLast="0" w:name="_heading=h.od9nv47w9xn" w:id="34"/>
      <w:bookmarkEnd w:id="34"/>
      <w:r w:rsidDel="00000000" w:rsidR="00000000" w:rsidRPr="00000000">
        <w:rPr>
          <w:rtl w:val="0"/>
        </w:rPr>
        <w:t xml:space="preserve">- Story 2 </w:t>
      </w:r>
      <w:sdt>
        <w:sdtPr>
          <w:tag w:val="goog_rdk_99"/>
        </w:sdtPr>
        <w:sdtContent>
          <w:commentRangeStart w:id="86"/>
        </w:sdtContent>
      </w:sdt>
      <w:r w:rsidDel="00000000" w:rsidR="00000000" w:rsidRPr="00000000">
        <w:rPr>
          <w:highlight w:val="yellow"/>
          <w:rtl w:val="0"/>
        </w:rPr>
        <w:t xml:space="preserve">Detect</w:t>
      </w:r>
      <w:commentRangeEnd w:id="86"/>
      <w:r w:rsidDel="00000000" w:rsidR="00000000" w:rsidRPr="00000000">
        <w:commentReference w:id="86"/>
      </w:r>
      <w:r w:rsidDel="00000000" w:rsidR="00000000" w:rsidRPr="00000000">
        <w:rPr>
          <w:highlight w:val="yellow"/>
          <w:rtl w:val="0"/>
        </w:rPr>
        <w:t xml:space="preserve"> obstacle</w:t>
      </w:r>
      <w:r w:rsidDel="00000000" w:rsidR="00000000" w:rsidRPr="00000000">
        <w:rPr>
          <w:rtl w:val="0"/>
        </w:rPr>
        <w:t xml:space="preserve"> : As a user, I want the X-Car to stop automatically when it faces an obstacle, so that I can avoid collisions and damage.</w:t>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pPr>
      <w:bookmarkStart w:colFirst="0" w:colLast="0" w:name="_heading=h.w1v2ibvxkaw8" w:id="35"/>
      <w:bookmarkEnd w:id="35"/>
      <w:r w:rsidDel="00000000" w:rsidR="00000000" w:rsidRPr="00000000">
        <w:rPr>
          <w:rtl w:val="0"/>
        </w:rPr>
        <w:t xml:space="preserve">- Story 3 </w:t>
      </w:r>
      <w:r w:rsidDel="00000000" w:rsidR="00000000" w:rsidRPr="00000000">
        <w:rPr>
          <w:highlight w:val="yellow"/>
          <w:rtl w:val="0"/>
        </w:rPr>
        <w:t xml:space="preserve">Emergency Stop </w:t>
      </w:r>
      <w:r w:rsidDel="00000000" w:rsidR="00000000" w:rsidRPr="00000000">
        <w:rPr>
          <w:rtl w:val="0"/>
        </w:rPr>
        <w:t xml:space="preserve">: As a user, I want to press an emergency stop button on the controller, so that I can stop the X-Car in less than 1s in case of danger.</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color w:val="38761d"/>
        </w:rPr>
      </w:pPr>
      <w:bookmarkStart w:colFirst="0" w:colLast="0" w:name="_heading=h.ihu0slinaqcm" w:id="36"/>
      <w:bookmarkEnd w:id="36"/>
      <w:r w:rsidDel="00000000" w:rsidR="00000000" w:rsidRPr="00000000">
        <w:rPr>
          <w:color w:val="38761d"/>
          <w:rtl w:val="0"/>
        </w:rPr>
        <w:t xml:space="preserve">- Story 4 </w:t>
      </w:r>
      <w:r w:rsidDel="00000000" w:rsidR="00000000" w:rsidRPr="00000000">
        <w:rPr>
          <w:color w:val="38761d"/>
          <w:highlight w:val="yellow"/>
          <w:rtl w:val="0"/>
        </w:rPr>
        <w:t xml:space="preserve"> Visual Feedback </w:t>
      </w:r>
      <w:r w:rsidDel="00000000" w:rsidR="00000000" w:rsidRPr="00000000">
        <w:rPr>
          <w:color w:val="38761d"/>
          <w:rtl w:val="0"/>
        </w:rPr>
        <w:t xml:space="preserve">:  As a user, I want to see the history of the different operating modes of our vehicle, and the actual mode. I also want to see the different transitions activated.</w:t>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pPr>
      <w:bookmarkStart w:colFirst="0" w:colLast="0" w:name="_heading=h.qz3vvc7a9v93" w:id="37"/>
      <w:bookmarkEnd w:id="37"/>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b w:val="1"/>
        </w:rPr>
      </w:pPr>
      <w:bookmarkStart w:colFirst="0" w:colLast="0" w:name="_heading=h.us5v6ik61khw" w:id="38"/>
      <w:bookmarkEnd w:id="38"/>
      <w:r w:rsidDel="00000000" w:rsidR="00000000" w:rsidRPr="00000000">
        <w:rPr>
          <w:b w:val="1"/>
          <w:rtl w:val="0"/>
        </w:rPr>
        <w:t xml:space="preserve"> Acceptance tests</w:t>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pPr>
      <w:bookmarkStart w:colFirst="0" w:colLast="0" w:name="_heading=h.1isgy0v3db9e" w:id="39"/>
      <w:bookmarkEnd w:id="39"/>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pPr>
      <w:bookmarkStart w:colFirst="0" w:colLast="0" w:name="_heading=h.nlg1ji3kgs4q" w:id="40"/>
      <w:bookmarkEnd w:id="40"/>
      <w:r w:rsidDel="00000000" w:rsidR="00000000" w:rsidRPr="00000000">
        <w:rPr>
          <w:rtl w:val="0"/>
        </w:rPr>
        <w:t xml:space="preserve">For each user story, we define the acceptance tests that will verify if the feature is working as expected:</w:t>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pPr>
      <w:bookmarkStart w:colFirst="0" w:colLast="0" w:name="_heading=h.sf10q9yoytjp" w:id="41"/>
      <w:bookmarkEnd w:id="41"/>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pPr>
      <w:bookmarkStart w:colFirst="0" w:colLast="0" w:name="_heading=h.yqqeyqsnkmb8" w:id="42"/>
      <w:bookmarkEnd w:id="42"/>
      <w:r w:rsidDel="00000000" w:rsidR="00000000" w:rsidRPr="00000000">
        <w:rPr>
          <w:rtl w:val="0"/>
        </w:rPr>
        <w:t xml:space="preserve">- Story 1: </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pPr>
      <w:bookmarkStart w:colFirst="0" w:colLast="0" w:name="_heading=h.chqwo07tz3x3" w:id="43"/>
      <w:bookmarkEnd w:id="43"/>
      <w:r w:rsidDel="00000000" w:rsidR="00000000" w:rsidRPr="00000000">
        <w:rPr>
          <w:rtl w:val="0"/>
        </w:rPr>
        <w:t xml:space="preserve">    - Test 1: Connect the Xbox controller to the X-Car and check if the connection is established.</w:t>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pPr>
      <w:bookmarkStart w:colFirst="0" w:colLast="0" w:name="_heading=h.bisn9be49jtl" w:id="44"/>
      <w:bookmarkEnd w:id="44"/>
      <w:r w:rsidDel="00000000" w:rsidR="00000000" w:rsidRPr="00000000">
        <w:rPr>
          <w:rtl w:val="0"/>
        </w:rPr>
        <w:t xml:space="preserve">    - Test 2: Move the left joystick on the controller and check if the X-Car moves forward or backward according to the joystick position.</w:t>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pPr>
      <w:bookmarkStart w:colFirst="0" w:colLast="0" w:name="_heading=h.rginamyawhnv" w:id="45"/>
      <w:bookmarkEnd w:id="45"/>
      <w:r w:rsidDel="00000000" w:rsidR="00000000" w:rsidRPr="00000000">
        <w:rPr>
          <w:rtl w:val="0"/>
        </w:rPr>
        <w:t xml:space="preserve">    - Test 3: Move the right joystick on the controller and check if the X-Car turns left or right according to the joystick position.</w:t>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pPr>
      <w:bookmarkStart w:colFirst="0" w:colLast="0" w:name="_heading=h.n4su1m5hax56" w:id="46"/>
      <w:bookmarkEnd w:id="46"/>
      <w:r w:rsidDel="00000000" w:rsidR="00000000" w:rsidRPr="00000000">
        <w:rPr>
          <w:rtl w:val="0"/>
        </w:rPr>
        <w:t xml:space="preserve">- Story 2: </w:t>
      </w:r>
    </w:p>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color w:val="38761d"/>
        </w:rPr>
      </w:pPr>
      <w:bookmarkStart w:colFirst="0" w:colLast="0" w:name="_heading=h.g3yyyjb0fns1" w:id="47"/>
      <w:bookmarkEnd w:id="47"/>
      <w:r w:rsidDel="00000000" w:rsidR="00000000" w:rsidRPr="00000000">
        <w:rPr>
          <w:rtl w:val="0"/>
        </w:rPr>
        <w:t xml:space="preserve">    - Test 1: </w:t>
      </w:r>
      <w:sdt>
        <w:sdtPr>
          <w:tag w:val="goog_rdk_100"/>
        </w:sdtPr>
        <w:sdtContent>
          <w:commentRangeStart w:id="87"/>
        </w:sdtContent>
      </w:sdt>
      <w:r w:rsidDel="00000000" w:rsidR="00000000" w:rsidRPr="00000000">
        <w:rPr>
          <w:rtl w:val="0"/>
        </w:rPr>
        <w:t xml:space="preserve">Place an obstacle at a distance of 70 cm in front of the X-Car and drive it towards the obstacle. Check if the X-Car stops</w:t>
      </w:r>
      <w:sdt>
        <w:sdtPr>
          <w:tag w:val="goog_rdk_101"/>
        </w:sdtPr>
        <w:sdtContent>
          <w:commentRangeStart w:id="88"/>
        </w:sdtContent>
      </w:sdt>
      <w:r w:rsidDel="00000000" w:rsidR="00000000" w:rsidRPr="00000000">
        <w:rPr>
          <w:rtl w:val="0"/>
        </w:rPr>
        <w:t xml:space="preserve"> before</w:t>
      </w:r>
      <w:r w:rsidDel="00000000" w:rsidR="00000000" w:rsidRPr="00000000">
        <w:rPr>
          <w:color w:val="00ff00"/>
          <w:rtl w:val="0"/>
        </w:rPr>
        <w:t xml:space="preserve"> </w:t>
      </w:r>
      <w:commentRangeEnd w:id="87"/>
      <w:r w:rsidDel="00000000" w:rsidR="00000000" w:rsidRPr="00000000">
        <w:commentReference w:id="87"/>
      </w:r>
      <w:r w:rsidDel="00000000" w:rsidR="00000000" w:rsidRPr="00000000">
        <w:rPr>
          <w:color w:val="38761d"/>
          <w:rtl w:val="0"/>
        </w:rPr>
        <w:t xml:space="preserve">20 cm from the obstacle</w:t>
      </w:r>
      <w:commentRangeEnd w:id="88"/>
      <w:r w:rsidDel="00000000" w:rsidR="00000000" w:rsidRPr="00000000">
        <w:commentReference w:id="88"/>
      </w:r>
      <w:r w:rsidDel="00000000" w:rsidR="00000000" w:rsidRPr="00000000">
        <w:rPr>
          <w:color w:val="38761d"/>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pPr>
      <w:bookmarkStart w:colFirst="0" w:colLast="0" w:name="_heading=h.bm03xiu80um0" w:id="48"/>
      <w:bookmarkEnd w:id="48"/>
      <w:r w:rsidDel="00000000" w:rsidR="00000000" w:rsidRPr="00000000">
        <w:rPr>
          <w:rtl w:val="0"/>
        </w:rPr>
        <w:t xml:space="preserve">    - Test 2: P</w:t>
      </w:r>
      <w:sdt>
        <w:sdtPr>
          <w:tag w:val="goog_rdk_102"/>
        </w:sdtPr>
        <w:sdtContent>
          <w:commentRangeStart w:id="89"/>
        </w:sdtContent>
      </w:sdt>
      <w:r w:rsidDel="00000000" w:rsidR="00000000" w:rsidRPr="00000000">
        <w:rPr>
          <w:rtl w:val="0"/>
        </w:rPr>
        <w:t xml:space="preserve">lace an obstacle at a distance of 70cm behind the X-Car and drive it backwards. Check if the X-Car stops </w:t>
      </w:r>
      <w:r w:rsidDel="00000000" w:rsidR="00000000" w:rsidRPr="00000000">
        <w:rPr>
          <w:highlight w:val="yellow"/>
          <w:rtl w:val="0"/>
        </w:rPr>
        <w:t xml:space="preserve">before</w:t>
      </w:r>
      <w:r w:rsidDel="00000000" w:rsidR="00000000" w:rsidRPr="00000000">
        <w:rPr>
          <w:color w:val="38761d"/>
          <w:highlight w:val="yellow"/>
          <w:rtl w:val="0"/>
        </w:rPr>
        <w:t xml:space="preserve"> 20 cm</w:t>
      </w:r>
      <w:r w:rsidDel="00000000" w:rsidR="00000000" w:rsidRPr="00000000">
        <w:rPr>
          <w:highlight w:val="yellow"/>
          <w:rtl w:val="0"/>
        </w:rPr>
        <w:t xml:space="preserve"> </w:t>
      </w:r>
      <w:r w:rsidDel="00000000" w:rsidR="00000000" w:rsidRPr="00000000">
        <w:rPr>
          <w:color w:val="38761d"/>
          <w:highlight w:val="yellow"/>
          <w:rtl w:val="0"/>
        </w:rPr>
        <w:t xml:space="preserve">from the obstacle</w:t>
      </w:r>
      <w:r w:rsidDel="00000000" w:rsidR="00000000" w:rsidRPr="00000000">
        <w:rPr>
          <w:rtl w:val="0"/>
        </w:rPr>
        <w:t xml:space="preserve">.</w:t>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pPr>
      <w:bookmarkStart w:colFirst="0" w:colLast="0" w:name="_heading=h.66bhnsw5kzsf" w:id="49"/>
      <w:bookmarkEnd w:id="49"/>
      <w:r w:rsidDel="00000000" w:rsidR="00000000" w:rsidRPr="00000000">
        <w:rPr>
          <w:rtl w:val="0"/>
        </w:rPr>
        <w:t xml:space="preserve">    - Test 3: </w:t>
      </w:r>
      <w:sdt>
        <w:sdtPr>
          <w:tag w:val="goog_rdk_103"/>
        </w:sdtPr>
        <w:sdtContent>
          <w:commentRangeStart w:id="90"/>
        </w:sdtContent>
      </w:sdt>
      <w:r w:rsidDel="00000000" w:rsidR="00000000" w:rsidRPr="00000000">
        <w:rPr>
          <w:rtl w:val="0"/>
        </w:rPr>
        <w:t xml:space="preserve">Place an obstacle</w:t>
      </w:r>
      <w:r w:rsidDel="00000000" w:rsidR="00000000" w:rsidRPr="00000000">
        <w:rPr>
          <w:color w:val="38761d"/>
          <w:rtl w:val="0"/>
        </w:rPr>
        <w:t xml:space="preserve"> at a distance of 70 cm with an angle</w:t>
      </w:r>
      <w:r w:rsidDel="00000000" w:rsidR="00000000" w:rsidRPr="00000000">
        <w:rPr>
          <w:rtl w:val="0"/>
        </w:rPr>
        <w:t xml:space="preserve"> </w:t>
      </w:r>
      <w:r w:rsidDel="00000000" w:rsidR="00000000" w:rsidRPr="00000000">
        <w:rPr>
          <w:color w:val="38761d"/>
          <w:rtl w:val="0"/>
        </w:rPr>
        <w:t xml:space="preserve">between 20 and 30 °</w:t>
      </w:r>
      <w:r w:rsidDel="00000000" w:rsidR="00000000" w:rsidRPr="00000000">
        <w:rPr>
          <w:rtl w:val="0"/>
        </w:rPr>
        <w:t xml:space="preserve"> on the side of the X-Car and drive it sideways. Check if the X-Car stops </w:t>
      </w:r>
      <w:r w:rsidDel="00000000" w:rsidR="00000000" w:rsidRPr="00000000">
        <w:rPr>
          <w:color w:val="38761d"/>
          <w:rtl w:val="0"/>
        </w:rPr>
        <w:t xml:space="preserve">20 cm from the obstacle</w:t>
      </w:r>
      <w:r w:rsidDel="00000000" w:rsidR="00000000" w:rsidRPr="00000000">
        <w:rPr>
          <w:rtl w:val="0"/>
        </w:rPr>
        <w:t xml:space="preserve">.</w:t>
      </w:r>
      <w:commentRangeEnd w:id="90"/>
      <w:r w:rsidDel="00000000" w:rsidR="00000000" w:rsidRPr="00000000">
        <w:commentReference w:id="90"/>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pPr>
      <w:bookmarkStart w:colFirst="0" w:colLast="0" w:name="_heading=h.mhy487ywt4zk" w:id="50"/>
      <w:bookmarkEnd w:id="50"/>
      <w:r w:rsidDel="00000000" w:rsidR="00000000" w:rsidRPr="00000000">
        <w:rPr>
          <w:rtl w:val="0"/>
        </w:rPr>
        <w:t xml:space="preserve">- Story 3: </w:t>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pPr>
      <w:bookmarkStart w:colFirst="0" w:colLast="0" w:name="_heading=h.5yu2v04zq0gd" w:id="51"/>
      <w:bookmarkEnd w:id="51"/>
      <w:r w:rsidDel="00000000" w:rsidR="00000000" w:rsidRPr="00000000">
        <w:rPr>
          <w:rtl w:val="0"/>
        </w:rPr>
        <w:t xml:space="preserve">    - Test 1: Drive the X-Car in any direction and press the emergency stop button on the controller. Check if the X-Car stops </w:t>
      </w:r>
      <w:sdt>
        <w:sdtPr>
          <w:tag w:val="goog_rdk_104"/>
        </w:sdtPr>
        <w:sdtContent>
          <w:commentRangeStart w:id="91"/>
        </w:sdtContent>
      </w:sdt>
      <w:r w:rsidDel="00000000" w:rsidR="00000000" w:rsidRPr="00000000">
        <w:rPr>
          <w:rtl w:val="0"/>
        </w:rPr>
        <w:t xml:space="preserve">i</w:t>
      </w:r>
      <w:commentRangeEnd w:id="91"/>
      <w:r w:rsidDel="00000000" w:rsidR="00000000" w:rsidRPr="00000000">
        <w:commentReference w:id="91"/>
      </w:r>
      <w:r w:rsidDel="00000000" w:rsidR="00000000" w:rsidRPr="00000000">
        <w:rPr>
          <w:rtl w:val="0"/>
        </w:rPr>
        <w:t xml:space="preserve">n less than 1s.</w:t>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pPr>
      <w:bookmarkStart w:colFirst="0" w:colLast="0" w:name="_heading=h.58zq8z7savb5" w:id="52"/>
      <w:bookmarkEnd w:id="52"/>
      <w:r w:rsidDel="00000000" w:rsidR="00000000" w:rsidRPr="00000000">
        <w:rPr>
          <w:rtl w:val="0"/>
        </w:rPr>
        <w:t xml:space="preserve">    - Test 2: </w:t>
      </w:r>
      <w:sdt>
        <w:sdtPr>
          <w:tag w:val="goog_rdk_105"/>
        </w:sdtPr>
        <w:sdtContent>
          <w:commentRangeStart w:id="92"/>
        </w:sdtContent>
      </w:sdt>
      <w:r w:rsidDel="00000000" w:rsidR="00000000" w:rsidRPr="00000000">
        <w:rPr>
          <w:rtl w:val="0"/>
        </w:rPr>
        <w:t xml:space="preserve">Release the emergency stop button and </w:t>
      </w:r>
      <w:r w:rsidDel="00000000" w:rsidR="00000000" w:rsidRPr="00000000">
        <w:rPr>
          <w:color w:val="38761d"/>
          <w:rtl w:val="0"/>
        </w:rPr>
        <w:t xml:space="preserve">go back to the home menu</w:t>
      </w:r>
      <w:commentRangeEnd w:id="92"/>
      <w:r w:rsidDel="00000000" w:rsidR="00000000" w:rsidRPr="00000000">
        <w:commentReference w:id="92"/>
      </w:r>
      <w:r w:rsidDel="00000000" w:rsidR="00000000" w:rsidRPr="00000000">
        <w:rPr>
          <w:color w:val="38761d"/>
          <w:rtl w:val="0"/>
        </w:rPr>
        <w:t xml:space="preserve">. The vehicle is still stationary (not moving).</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color w:val="38761d"/>
        </w:rPr>
      </w:pPr>
      <w:bookmarkStart w:colFirst="0" w:colLast="0" w:name="_heading=h.jlv3tqk2iucm" w:id="53"/>
      <w:bookmarkEnd w:id="53"/>
      <w:r w:rsidDel="00000000" w:rsidR="00000000" w:rsidRPr="00000000">
        <w:rPr>
          <w:color w:val="38761d"/>
          <w:rtl w:val="0"/>
        </w:rPr>
        <w:t xml:space="preserve">- Story 4:</w:t>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color w:val="38761d"/>
        </w:rPr>
      </w:pPr>
      <w:bookmarkStart w:colFirst="0" w:colLast="0" w:name="_heading=h.ljpp6rbrvotx" w:id="54"/>
      <w:bookmarkEnd w:id="54"/>
      <w:r w:rsidDel="00000000" w:rsidR="00000000" w:rsidRPr="00000000">
        <w:rPr>
          <w:color w:val="38761d"/>
          <w:rtl w:val="0"/>
        </w:rPr>
        <w:tab/>
        <w:t xml:space="preserve">-Test 1: Display the actual mode on the computer console.</w:t>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color w:val="38761d"/>
        </w:rPr>
      </w:pPr>
      <w:bookmarkStart w:colFirst="0" w:colLast="0" w:name="_heading=h.ofqq3xsjnqke" w:id="55"/>
      <w:bookmarkEnd w:id="55"/>
      <w:r w:rsidDel="00000000" w:rsidR="00000000" w:rsidRPr="00000000">
        <w:rPr>
          <w:color w:val="38761d"/>
          <w:rtl w:val="0"/>
        </w:rPr>
        <w:tab/>
        <w:t xml:space="preserve">-Test 2:Save the history of the different operating modes in a file “history_operating_mode .txt “. Check that </w:t>
      </w:r>
      <w:r w:rsidDel="00000000" w:rsidR="00000000" w:rsidRPr="00000000">
        <w:rPr>
          <w:color w:val="38761d"/>
          <w:highlight w:val="yellow"/>
          <w:rtl w:val="0"/>
        </w:rPr>
        <w:t xml:space="preserve">it’s </w:t>
      </w:r>
      <w:r w:rsidDel="00000000" w:rsidR="00000000" w:rsidRPr="00000000">
        <w:rPr>
          <w:color w:val="38761d"/>
          <w:rtl w:val="0"/>
        </w:rPr>
        <w:t xml:space="preserve">the right history.</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pPr>
      <w:bookmarkStart w:colFirst="0" w:colLast="0" w:name="_heading=h.1xytkwtflewx" w:id="56"/>
      <w:bookmarkEnd w:id="56"/>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b w:val="1"/>
        </w:rPr>
      </w:pPr>
      <w:bookmarkStart w:colFirst="0" w:colLast="0" w:name="_heading=h.pjwr2jaxul8y" w:id="57"/>
      <w:bookmarkEnd w:id="57"/>
      <w:r w:rsidDel="00000000" w:rsidR="00000000" w:rsidRPr="00000000">
        <w:rPr>
          <w:b w:val="1"/>
          <w:rtl w:val="0"/>
        </w:rPr>
        <w:t xml:space="preserve"> Team assignment</w:t>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pPr>
      <w:bookmarkStart w:colFirst="0" w:colLast="0" w:name="_heading=h.pme0t7kkdod" w:id="58"/>
      <w:bookmarkEnd w:id="58"/>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pPr>
      <w:bookmarkStart w:colFirst="0" w:colLast="0" w:name="_heading=h.mp800uevapj3" w:id="59"/>
      <w:bookmarkEnd w:id="59"/>
      <w:r w:rsidDel="00000000" w:rsidR="00000000" w:rsidRPr="00000000">
        <w:rPr>
          <w:rtl w:val="0"/>
        </w:rPr>
        <w:t xml:space="preserve">We assign each user story to a subteam of two developers, who will be responsible for implementing and testing it:</w:t>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pPr>
      <w:bookmarkStart w:colFirst="0" w:colLast="0" w:name="_heading=h.xnzjqshkxina" w:id="60"/>
      <w:bookmarkEnd w:id="60"/>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pPr>
      <w:bookmarkStart w:colFirst="0" w:colLast="0" w:name="_heading=h.g4oygmqn8ux4" w:id="61"/>
      <w:bookmarkEnd w:id="61"/>
      <w:r w:rsidDel="00000000" w:rsidR="00000000" w:rsidRPr="00000000">
        <w:rPr>
          <w:rtl w:val="0"/>
        </w:rPr>
        <w:t xml:space="preserve">- Story 1: Ana Carolina / Arthur </w:t>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pPr>
      <w:bookmarkStart w:colFirst="0" w:colLast="0" w:name="_heading=h.q1zmgxcaa2xt" w:id="62"/>
      <w:bookmarkEnd w:id="62"/>
      <w:r w:rsidDel="00000000" w:rsidR="00000000" w:rsidRPr="00000000">
        <w:rPr>
          <w:rtl w:val="0"/>
        </w:rPr>
        <w:t xml:space="preserve">- Story 2: Pierre / Loic</w:t>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pPr>
      <w:bookmarkStart w:colFirst="0" w:colLast="0" w:name="_heading=h.2qov3yud3p3m" w:id="63"/>
      <w:bookmarkEnd w:id="63"/>
      <w:r w:rsidDel="00000000" w:rsidR="00000000" w:rsidRPr="00000000">
        <w:rPr>
          <w:rtl w:val="0"/>
        </w:rPr>
        <w:t xml:space="preserve">- Story 3: Well-John / Baptiste </w:t>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pPr>
      <w:bookmarkStart w:colFirst="0" w:colLast="0" w:name="_heading=h.vciktnx22nd" w:id="64"/>
      <w:bookmarkEnd w:id="64"/>
      <w:r w:rsidDel="00000000" w:rsidR="00000000" w:rsidRPr="00000000">
        <w:rPr>
          <w:rtl w:val="0"/>
        </w:rPr>
        <w:t xml:space="preserve">-Story 4: Louis / Nicolas</w:t>
      </w:r>
    </w:p>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pPr>
      <w:bookmarkStart w:colFirst="0" w:colLast="0" w:name="_heading=h.rhfte9d82h2n" w:id="65"/>
      <w:bookmarkEnd w:id="65"/>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jc w:val="both"/>
        <w:rPr>
          <w:b w:val="1"/>
        </w:rPr>
      </w:pPr>
      <w:bookmarkStart w:colFirst="0" w:colLast="0" w:name="_heading=h.7r8wc3c7ktfd" w:id="66"/>
      <w:bookmarkEnd w:id="66"/>
      <w:sdt>
        <w:sdtPr>
          <w:tag w:val="goog_rdk_106"/>
        </w:sdtPr>
        <w:sdtContent>
          <w:commentRangeStart w:id="93"/>
        </w:sdtContent>
      </w:sdt>
      <w:r w:rsidDel="00000000" w:rsidR="00000000" w:rsidRPr="00000000">
        <w:rPr>
          <w:b w:val="1"/>
          <w:rtl w:val="0"/>
        </w:rPr>
        <w:t xml:space="preserve">Task </w:t>
      </w:r>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pPr>
      <w:bookmarkStart w:colFirst="0" w:colLast="0" w:name="_heading=h.2c0ttdh6qb1z" w:id="67"/>
      <w:bookmarkEnd w:id="67"/>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pPr>
      <w:bookmarkStart w:colFirst="0" w:colLast="0" w:name="_heading=h.909wh1ssvhkh" w:id="68"/>
      <w:bookmarkEnd w:id="68"/>
      <w:r w:rsidDel="00000000" w:rsidR="00000000" w:rsidRPr="00000000">
        <w:rPr>
          <w:rtl w:val="0"/>
        </w:rPr>
        <w:t xml:space="preserve">For each user story, we break down the tasks into smaller </w:t>
      </w:r>
      <w:r w:rsidDel="00000000" w:rsidR="00000000" w:rsidRPr="00000000">
        <w:rPr>
          <w:highlight w:val="yellow"/>
          <w:rtl w:val="0"/>
        </w:rPr>
        <w:t xml:space="preserve">and </w:t>
      </w:r>
      <w:r w:rsidDel="00000000" w:rsidR="00000000" w:rsidRPr="00000000">
        <w:rPr>
          <w:rtl w:val="0"/>
        </w:rPr>
        <w:t xml:space="preserve">manageable units, ranked by priority.</w:t>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pPr>
      <w:bookmarkStart w:colFirst="0" w:colLast="0" w:name="_heading=h.r5r3yo3cgfyz" w:id="69"/>
      <w:bookmarkEnd w:id="69"/>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color w:val="ff0000"/>
        </w:rPr>
      </w:pPr>
      <w:bookmarkStart w:colFirst="0" w:colLast="0" w:name="_heading=h.7lv2bmxu0bnr" w:id="70"/>
      <w:bookmarkEnd w:id="70"/>
      <w:r w:rsidDel="00000000" w:rsidR="00000000" w:rsidRPr="00000000">
        <w:rPr>
          <w:color w:val="ff0000"/>
          <w:rtl w:val="0"/>
        </w:rPr>
        <w:t xml:space="preserve">Task 0: update state machine and select the part applicable to sprint 1, read previous existing codes that we can reuse.</w:t>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color w:val="ff0000"/>
        </w:rPr>
      </w:pPr>
      <w:bookmarkStart w:colFirst="0" w:colLast="0" w:name="_heading=h.flqzvvr5w6p" w:id="71"/>
      <w:bookmarkEnd w:id="71"/>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color w:val="ff0000"/>
        </w:rPr>
      </w:pPr>
      <w:bookmarkStart w:colFirst="0" w:colLast="0" w:name="_heading=h.fhmvl9n7uotb" w:id="72"/>
      <w:bookmarkEnd w:id="72"/>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color w:val="ff0000"/>
        </w:rPr>
      </w:pPr>
      <w:bookmarkStart w:colFirst="0" w:colLast="0" w:name="_heading=h.4paq6cglm62o" w:id="73"/>
      <w:bookmarkEnd w:id="73"/>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color w:val="ff0000"/>
        </w:rPr>
      </w:pPr>
      <w:bookmarkStart w:colFirst="0" w:colLast="0" w:name="_heading=h.2l99pw1pxtkd" w:id="74"/>
      <w:bookmarkEnd w:id="74"/>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color w:val="ff0000"/>
        </w:rPr>
      </w:pPr>
      <w:bookmarkStart w:colFirst="0" w:colLast="0" w:name="_heading=h.m7nypwdcm6gp" w:id="75"/>
      <w:bookmarkEnd w:id="75"/>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color w:val="ff0000"/>
        </w:rPr>
      </w:pPr>
      <w:bookmarkStart w:colFirst="0" w:colLast="0" w:name="_heading=h.yju41umnaufl" w:id="76"/>
      <w:bookmarkEnd w:id="76"/>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color w:val="ff0000"/>
        </w:rPr>
      </w:pPr>
      <w:bookmarkStart w:colFirst="0" w:colLast="0" w:name="_heading=h.nn67cyi15p0w" w:id="77"/>
      <w:bookmarkEnd w:id="77"/>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color w:val="ff0000"/>
        </w:rPr>
      </w:pPr>
      <w:bookmarkStart w:colFirst="0" w:colLast="0" w:name="_heading=h.7x753mteet1m" w:id="78"/>
      <w:bookmarkEnd w:id="78"/>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color w:val="ff0000"/>
        </w:rPr>
      </w:pPr>
      <w:bookmarkStart w:colFirst="0" w:colLast="0" w:name="_heading=h.bcgny9alotf" w:id="79"/>
      <w:bookmarkEnd w:id="79"/>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color w:val="ff0000"/>
        </w:rPr>
      </w:pPr>
      <w:bookmarkStart w:colFirst="0" w:colLast="0" w:name="_heading=h.8iv2bg58w53q" w:id="80"/>
      <w:bookmarkEnd w:id="80"/>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color w:val="ff0000"/>
        </w:rPr>
      </w:pPr>
      <w:bookmarkStart w:colFirst="0" w:colLast="0" w:name="_heading=h.8zn5opo0wt7m" w:id="81"/>
      <w:bookmarkEnd w:id="81"/>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color w:val="ff0000"/>
        </w:rPr>
      </w:pPr>
      <w:bookmarkStart w:colFirst="0" w:colLast="0" w:name="_heading=h.lnvco9h94scw" w:id="82"/>
      <w:bookmarkEnd w:id="82"/>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color w:val="ff0000"/>
        </w:rPr>
      </w:pPr>
      <w:bookmarkStart w:colFirst="0" w:colLast="0" w:name="_heading=h.r6343hxauip9" w:id="83"/>
      <w:bookmarkEnd w:id="83"/>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color w:val="ff0000"/>
        </w:rPr>
      </w:pPr>
      <w:bookmarkStart w:colFirst="0" w:colLast="0" w:name="_heading=h.ogvkobz6zjsl" w:id="84"/>
      <w:bookmarkEnd w:id="84"/>
      <w:r w:rsidDel="00000000" w:rsidR="00000000" w:rsidRPr="00000000">
        <w:rPr>
          <w:rtl w:val="0"/>
        </w:rPr>
      </w:r>
    </w:p>
    <w:p w:rsidR="00000000" w:rsidDel="00000000" w:rsidP="00000000" w:rsidRDefault="00000000" w:rsidRPr="00000000" w14:paraId="0000017E">
      <w:pPr>
        <w:numPr>
          <w:ilvl w:val="0"/>
          <w:numId w:val="4"/>
        </w:numPr>
        <w:spacing w:after="0" w:afterAutospacing="0" w:before="240" w:lineRule="auto"/>
        <w:ind w:left="720" w:hanging="360"/>
      </w:pPr>
      <w:bookmarkStart w:colFirst="0" w:colLast="0" w:name="_heading=h.1rnx9u8vqhm9" w:id="85"/>
      <w:bookmarkEnd w:id="85"/>
      <w:r w:rsidDel="00000000" w:rsidR="00000000" w:rsidRPr="00000000">
        <w:rPr>
          <w:rtl w:val="0"/>
        </w:rPr>
        <w:t xml:space="preserve">Story 1:</w:t>
      </w:r>
    </w:p>
    <w:p w:rsidR="00000000" w:rsidDel="00000000" w:rsidP="00000000" w:rsidRDefault="00000000" w:rsidRPr="00000000" w14:paraId="0000017F">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1: Set up the hardware and software components for connecting the Xbox controller to the X-Car.</w:t>
      </w:r>
    </w:p>
    <w:p w:rsidR="00000000" w:rsidDel="00000000" w:rsidP="00000000" w:rsidRDefault="00000000" w:rsidRPr="00000000" w14:paraId="00000180">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6</w:t>
      </w:r>
    </w:p>
    <w:p w:rsidR="00000000" w:rsidDel="00000000" w:rsidP="00000000" w:rsidRDefault="00000000" w:rsidRPr="00000000" w14:paraId="00000181">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8</w:t>
      </w:r>
    </w:p>
    <w:p w:rsidR="00000000" w:rsidDel="00000000" w:rsidP="00000000" w:rsidRDefault="00000000" w:rsidRPr="00000000" w14:paraId="00000182">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2 days</w:t>
      </w:r>
    </w:p>
    <w:p w:rsidR="00000000" w:rsidDel="00000000" w:rsidP="00000000" w:rsidRDefault="00000000" w:rsidRPr="00000000" w14:paraId="00000183">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2:  Write a program that reads the input from the controller and converts it into commands for the X-Car’s motors.</w:t>
      </w:r>
    </w:p>
    <w:p w:rsidR="00000000" w:rsidDel="00000000" w:rsidP="00000000" w:rsidRDefault="00000000" w:rsidRPr="00000000" w14:paraId="00000184">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9</w:t>
      </w:r>
    </w:p>
    <w:p w:rsidR="00000000" w:rsidDel="00000000" w:rsidP="00000000" w:rsidRDefault="00000000" w:rsidRPr="00000000" w14:paraId="00000185">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13</w:t>
      </w:r>
    </w:p>
    <w:p w:rsidR="00000000" w:rsidDel="00000000" w:rsidP="00000000" w:rsidRDefault="00000000" w:rsidRPr="00000000" w14:paraId="00000186">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3 days</w:t>
      </w:r>
    </w:p>
    <w:p w:rsidR="00000000" w:rsidDel="00000000" w:rsidP="00000000" w:rsidRDefault="00000000" w:rsidRPr="00000000" w14:paraId="00000187">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3: Perform unit testing and integration testing for each task.</w:t>
      </w:r>
    </w:p>
    <w:p w:rsidR="00000000" w:rsidDel="00000000" w:rsidP="00000000" w:rsidRDefault="00000000" w:rsidRPr="00000000" w14:paraId="00000188">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14</w:t>
      </w:r>
    </w:p>
    <w:p w:rsidR="00000000" w:rsidDel="00000000" w:rsidP="00000000" w:rsidRDefault="00000000" w:rsidRPr="00000000" w14:paraId="00000189">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17</w:t>
      </w:r>
    </w:p>
    <w:p w:rsidR="00000000" w:rsidDel="00000000" w:rsidP="00000000" w:rsidRDefault="00000000" w:rsidRPr="00000000" w14:paraId="0000018A">
      <w:pPr>
        <w:numPr>
          <w:ilvl w:val="2"/>
          <w:numId w:val="4"/>
        </w:numPr>
        <w:spacing w:after="0" w:afterAutospacing="0" w:before="0" w:beforeAutospacing="0" w:lineRule="auto"/>
        <w:ind w:left="2160" w:hanging="360"/>
      </w:pPr>
      <w:bookmarkStart w:colFirst="0" w:colLast="0" w:name="_heading=h.22962nce4e4b" w:id="86"/>
      <w:bookmarkEnd w:id="86"/>
      <w:r w:rsidDel="00000000" w:rsidR="00000000" w:rsidRPr="00000000">
        <w:rPr>
          <w:rtl w:val="0"/>
        </w:rPr>
        <w:t xml:space="preserve">Duration: 4 days</w:t>
      </w:r>
    </w:p>
    <w:p w:rsidR="00000000" w:rsidDel="00000000" w:rsidP="00000000" w:rsidRDefault="00000000" w:rsidRPr="00000000" w14:paraId="0000018B">
      <w:pPr>
        <w:numPr>
          <w:ilvl w:val="0"/>
          <w:numId w:val="4"/>
        </w:numPr>
        <w:spacing w:after="0" w:afterAutospacing="0" w:before="0" w:beforeAutospacing="0" w:lineRule="auto"/>
        <w:ind w:left="720" w:hanging="360"/>
      </w:pPr>
      <w:bookmarkStart w:colFirst="0" w:colLast="0" w:name="_heading=h.1rnx9u8vqhm9" w:id="85"/>
      <w:bookmarkEnd w:id="85"/>
      <w:r w:rsidDel="00000000" w:rsidR="00000000" w:rsidRPr="00000000">
        <w:rPr>
          <w:rtl w:val="0"/>
        </w:rPr>
        <w:t xml:space="preserve">Story 2:</w:t>
      </w:r>
    </w:p>
    <w:p w:rsidR="00000000" w:rsidDel="00000000" w:rsidP="00000000" w:rsidRDefault="00000000" w:rsidRPr="00000000" w14:paraId="0000018C">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1: Set up the hardware and software components for detecting obstacles using </w:t>
      </w:r>
      <w:sdt>
        <w:sdtPr>
          <w:tag w:val="goog_rdk_107"/>
        </w:sdtPr>
        <w:sdtContent>
          <w:commentRangeStart w:id="94"/>
        </w:sdtContent>
      </w:sdt>
      <w:r w:rsidDel="00000000" w:rsidR="00000000" w:rsidRPr="00000000">
        <w:rPr>
          <w:rtl w:val="0"/>
        </w:rPr>
        <w:t xml:space="preserve">ultrasonic sensors</w:t>
      </w:r>
      <w:commentRangeEnd w:id="94"/>
      <w:r w:rsidDel="00000000" w:rsidR="00000000" w:rsidRPr="00000000">
        <w:commentReference w:id="94"/>
      </w:r>
      <w:r w:rsidDel="00000000" w:rsidR="00000000" w:rsidRPr="00000000">
        <w:rPr>
          <w:color w:val="38761d"/>
          <w:rtl w:val="0"/>
        </w:rPr>
        <w:t xml:space="preserve"> and LIDAR.</w:t>
      </w:r>
    </w:p>
    <w:p w:rsidR="00000000" w:rsidDel="00000000" w:rsidP="00000000" w:rsidRDefault="00000000" w:rsidRPr="00000000" w14:paraId="0000018D">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6</w:t>
      </w:r>
    </w:p>
    <w:p w:rsidR="00000000" w:rsidDel="00000000" w:rsidP="00000000" w:rsidRDefault="00000000" w:rsidRPr="00000000" w14:paraId="0000018E">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9</w:t>
      </w:r>
    </w:p>
    <w:p w:rsidR="00000000" w:rsidDel="00000000" w:rsidP="00000000" w:rsidRDefault="00000000" w:rsidRPr="00000000" w14:paraId="0000018F">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4 days</w:t>
      </w:r>
    </w:p>
    <w:p w:rsidR="00000000" w:rsidDel="00000000" w:rsidP="00000000" w:rsidRDefault="00000000" w:rsidRPr="00000000" w14:paraId="00000190">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2: </w:t>
      </w:r>
      <w:r w:rsidDel="00000000" w:rsidR="00000000" w:rsidRPr="00000000">
        <w:rPr>
          <w:rtl w:val="0"/>
        </w:rPr>
        <w:t xml:space="preserve">W</w:t>
      </w:r>
      <w:r w:rsidDel="00000000" w:rsidR="00000000" w:rsidRPr="00000000">
        <w:rPr>
          <w:rtl w:val="0"/>
        </w:rPr>
        <w:t xml:space="preserve">rite a program that reads the distance from each sensor and compares it with a threshold value.</w:t>
      </w:r>
    </w:p>
    <w:p w:rsidR="00000000" w:rsidDel="00000000" w:rsidP="00000000" w:rsidRDefault="00000000" w:rsidRPr="00000000" w14:paraId="00000191">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10</w:t>
      </w:r>
    </w:p>
    <w:p w:rsidR="00000000" w:rsidDel="00000000" w:rsidP="00000000" w:rsidRDefault="00000000" w:rsidRPr="00000000" w14:paraId="00000192">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16</w:t>
      </w:r>
    </w:p>
    <w:p w:rsidR="00000000" w:rsidDel="00000000" w:rsidP="00000000" w:rsidRDefault="00000000" w:rsidRPr="00000000" w14:paraId="00000193">
      <w:pPr>
        <w:numPr>
          <w:ilvl w:val="2"/>
          <w:numId w:val="4"/>
        </w:numPr>
        <w:spacing w:after="0" w:afterAutospacing="0" w:before="0" w:beforeAutospacing="0" w:lineRule="auto"/>
        <w:ind w:left="2160" w:hanging="360"/>
      </w:pPr>
      <w:bookmarkStart w:colFirst="0" w:colLast="0" w:name="_heading=h.k6zxh6pvk00f" w:id="87"/>
      <w:bookmarkEnd w:id="87"/>
      <w:r w:rsidDel="00000000" w:rsidR="00000000" w:rsidRPr="00000000">
        <w:rPr>
          <w:rtl w:val="0"/>
        </w:rPr>
        <w:t xml:space="preserve">Duration: 4 days</w:t>
      </w:r>
    </w:p>
    <w:p w:rsidR="00000000" w:rsidDel="00000000" w:rsidP="00000000" w:rsidRDefault="00000000" w:rsidRPr="00000000" w14:paraId="00000194">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3: </w:t>
      </w:r>
      <w:r w:rsidDel="00000000" w:rsidR="00000000" w:rsidRPr="00000000">
        <w:rPr>
          <w:rtl w:val="0"/>
        </w:rPr>
        <w:t xml:space="preserve">W</w:t>
      </w:r>
      <w:r w:rsidDel="00000000" w:rsidR="00000000" w:rsidRPr="00000000">
        <w:rPr>
          <w:rtl w:val="0"/>
        </w:rPr>
        <w:t xml:space="preserve">rite a program that stops the motors when any sensor detects an obstacle within the threshold distance.</w:t>
      </w:r>
    </w:p>
    <w:p w:rsidR="00000000" w:rsidDel="00000000" w:rsidP="00000000" w:rsidRDefault="00000000" w:rsidRPr="00000000" w14:paraId="00000195">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13</w:t>
      </w:r>
    </w:p>
    <w:p w:rsidR="00000000" w:rsidDel="00000000" w:rsidP="00000000" w:rsidRDefault="00000000" w:rsidRPr="00000000" w14:paraId="00000196">
      <w:pPr>
        <w:numPr>
          <w:ilvl w:val="2"/>
          <w:numId w:val="4"/>
        </w:numPr>
        <w:spacing w:after="0" w:afterAutospacing="0" w:before="0" w:beforeAutospacing="0" w:lineRule="auto"/>
        <w:ind w:left="2160" w:hanging="360"/>
      </w:pPr>
      <w:bookmarkStart w:colFirst="0" w:colLast="0" w:name="_heading=h.t4t8i1l6ztrk" w:id="88"/>
      <w:bookmarkEnd w:id="88"/>
      <w:r w:rsidDel="00000000" w:rsidR="00000000" w:rsidRPr="00000000">
        <w:rPr>
          <w:rtl w:val="0"/>
        </w:rPr>
        <w:t xml:space="preserve">End date: November 15</w:t>
      </w:r>
    </w:p>
    <w:p w:rsidR="00000000" w:rsidDel="00000000" w:rsidP="00000000" w:rsidRDefault="00000000" w:rsidRPr="00000000" w14:paraId="00000197">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3 days</w:t>
      </w:r>
    </w:p>
    <w:p w:rsidR="00000000" w:rsidDel="00000000" w:rsidP="00000000" w:rsidRDefault="00000000" w:rsidRPr="00000000" w14:paraId="00000198">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4: Perform unit testing and integration testing for each task.</w:t>
      </w:r>
    </w:p>
    <w:p w:rsidR="00000000" w:rsidDel="00000000" w:rsidP="00000000" w:rsidRDefault="00000000" w:rsidRPr="00000000" w14:paraId="00000199">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16</w:t>
      </w:r>
    </w:p>
    <w:p w:rsidR="00000000" w:rsidDel="00000000" w:rsidP="00000000" w:rsidRDefault="00000000" w:rsidRPr="00000000" w14:paraId="0000019A">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17</w:t>
      </w:r>
    </w:p>
    <w:p w:rsidR="00000000" w:rsidDel="00000000" w:rsidP="00000000" w:rsidRDefault="00000000" w:rsidRPr="00000000" w14:paraId="0000019B">
      <w:pPr>
        <w:numPr>
          <w:ilvl w:val="2"/>
          <w:numId w:val="4"/>
        </w:numPr>
        <w:spacing w:after="240" w:before="0" w:beforeAutospacing="0" w:lineRule="auto"/>
        <w:ind w:left="2160" w:hanging="360"/>
      </w:pPr>
      <w:bookmarkStart w:colFirst="0" w:colLast="0" w:name="_heading=h.1rnx9u8vqhm9" w:id="85"/>
      <w:bookmarkEnd w:id="85"/>
      <w:r w:rsidDel="00000000" w:rsidR="00000000" w:rsidRPr="00000000">
        <w:rPr>
          <w:rtl w:val="0"/>
        </w:rPr>
        <w:t xml:space="preserve">Duration: 2 days</w:t>
      </w:r>
    </w:p>
    <w:p w:rsidR="00000000" w:rsidDel="00000000" w:rsidP="00000000" w:rsidRDefault="00000000" w:rsidRPr="00000000" w14:paraId="0000019C">
      <w:pPr>
        <w:spacing w:after="240" w:before="240" w:lineRule="auto"/>
        <w:rPr/>
      </w:pPr>
      <w:bookmarkStart w:colFirst="0" w:colLast="0" w:name="_heading=h.7j939skt8hks" w:id="89"/>
      <w:bookmarkEnd w:id="89"/>
      <w:r w:rsidDel="00000000" w:rsidR="00000000" w:rsidRPr="00000000">
        <w:rPr>
          <w:rtl w:val="0"/>
        </w:rPr>
      </w:r>
    </w:p>
    <w:p w:rsidR="00000000" w:rsidDel="00000000" w:rsidP="00000000" w:rsidRDefault="00000000" w:rsidRPr="00000000" w14:paraId="0000019D">
      <w:pPr>
        <w:spacing w:after="240" w:before="240" w:lineRule="auto"/>
        <w:rPr/>
      </w:pPr>
      <w:bookmarkStart w:colFirst="0" w:colLast="0" w:name="_heading=h.31zwlqmt4li6" w:id="90"/>
      <w:bookmarkEnd w:id="90"/>
      <w:r w:rsidDel="00000000" w:rsidR="00000000" w:rsidRPr="00000000">
        <w:rPr>
          <w:rtl w:val="0"/>
        </w:rPr>
      </w:r>
    </w:p>
    <w:p w:rsidR="00000000" w:rsidDel="00000000" w:rsidP="00000000" w:rsidRDefault="00000000" w:rsidRPr="00000000" w14:paraId="0000019E">
      <w:pPr>
        <w:spacing w:after="240" w:before="240" w:lineRule="auto"/>
        <w:rPr/>
      </w:pPr>
      <w:bookmarkStart w:colFirst="0" w:colLast="0" w:name="_heading=h.h1ck87wzgpp" w:id="91"/>
      <w:bookmarkEnd w:id="91"/>
      <w:r w:rsidDel="00000000" w:rsidR="00000000" w:rsidRPr="00000000">
        <w:rPr>
          <w:rtl w:val="0"/>
        </w:rPr>
      </w:r>
    </w:p>
    <w:p w:rsidR="00000000" w:rsidDel="00000000" w:rsidP="00000000" w:rsidRDefault="00000000" w:rsidRPr="00000000" w14:paraId="0000019F">
      <w:pPr>
        <w:spacing w:after="240" w:before="240" w:lineRule="auto"/>
        <w:rPr/>
      </w:pPr>
      <w:bookmarkStart w:colFirst="0" w:colLast="0" w:name="_heading=h.ebb7ise30uoy" w:id="92"/>
      <w:bookmarkEnd w:id="92"/>
      <w:r w:rsidDel="00000000" w:rsidR="00000000" w:rsidRPr="00000000">
        <w:rPr>
          <w:rtl w:val="0"/>
        </w:rPr>
      </w:r>
    </w:p>
    <w:p w:rsidR="00000000" w:rsidDel="00000000" w:rsidP="00000000" w:rsidRDefault="00000000" w:rsidRPr="00000000" w14:paraId="000001A0">
      <w:pPr>
        <w:spacing w:after="240" w:before="240" w:lineRule="auto"/>
        <w:rPr/>
      </w:pPr>
      <w:bookmarkStart w:colFirst="0" w:colLast="0" w:name="_heading=h.gbyig471ycff" w:id="93"/>
      <w:bookmarkEnd w:id="93"/>
      <w:r w:rsidDel="00000000" w:rsidR="00000000" w:rsidRPr="00000000">
        <w:rPr>
          <w:rtl w:val="0"/>
        </w:rPr>
      </w:r>
    </w:p>
    <w:p w:rsidR="00000000" w:rsidDel="00000000" w:rsidP="00000000" w:rsidRDefault="00000000" w:rsidRPr="00000000" w14:paraId="000001A1">
      <w:pPr>
        <w:numPr>
          <w:ilvl w:val="0"/>
          <w:numId w:val="4"/>
        </w:numPr>
        <w:spacing w:after="0" w:afterAutospacing="0" w:before="240" w:lineRule="auto"/>
        <w:ind w:left="720" w:hanging="360"/>
      </w:pPr>
      <w:bookmarkStart w:colFirst="0" w:colLast="0" w:name="_heading=h.1rnx9u8vqhm9" w:id="85"/>
      <w:bookmarkEnd w:id="85"/>
      <w:r w:rsidDel="00000000" w:rsidR="00000000" w:rsidRPr="00000000">
        <w:rPr>
          <w:rtl w:val="0"/>
        </w:rPr>
        <w:t xml:space="preserve">Story 3:</w:t>
      </w:r>
    </w:p>
    <w:p w:rsidR="00000000" w:rsidDel="00000000" w:rsidP="00000000" w:rsidRDefault="00000000" w:rsidRPr="00000000" w14:paraId="000001A2">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1: Set up the hardware and software components for activating an emergency stop button on the controller.</w:t>
      </w:r>
    </w:p>
    <w:p w:rsidR="00000000" w:rsidDel="00000000" w:rsidP="00000000" w:rsidRDefault="00000000" w:rsidRPr="00000000" w14:paraId="000001A3">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6</w:t>
      </w:r>
    </w:p>
    <w:p w:rsidR="00000000" w:rsidDel="00000000" w:rsidP="00000000" w:rsidRDefault="00000000" w:rsidRPr="00000000" w14:paraId="000001A4">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8</w:t>
      </w:r>
    </w:p>
    <w:p w:rsidR="00000000" w:rsidDel="00000000" w:rsidP="00000000" w:rsidRDefault="00000000" w:rsidRPr="00000000" w14:paraId="000001A5">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3 days</w:t>
      </w:r>
    </w:p>
    <w:p w:rsidR="00000000" w:rsidDel="00000000" w:rsidP="00000000" w:rsidRDefault="00000000" w:rsidRPr="00000000" w14:paraId="000001A6">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2: </w:t>
      </w:r>
      <w:r w:rsidDel="00000000" w:rsidR="00000000" w:rsidRPr="00000000">
        <w:rPr>
          <w:rtl w:val="0"/>
        </w:rPr>
        <w:t xml:space="preserve">W</w:t>
      </w:r>
      <w:r w:rsidDel="00000000" w:rsidR="00000000" w:rsidRPr="00000000">
        <w:rPr>
          <w:rtl w:val="0"/>
        </w:rPr>
        <w:t xml:space="preserve">rite a program that reads the state of the button and sends a signal to the X-Car.</w:t>
      </w:r>
    </w:p>
    <w:p w:rsidR="00000000" w:rsidDel="00000000" w:rsidP="00000000" w:rsidRDefault="00000000" w:rsidRPr="00000000" w14:paraId="000001A7">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8</w:t>
      </w:r>
    </w:p>
    <w:p w:rsidR="00000000" w:rsidDel="00000000" w:rsidP="00000000" w:rsidRDefault="00000000" w:rsidRPr="00000000" w14:paraId="000001A8">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8</w:t>
      </w:r>
    </w:p>
    <w:p w:rsidR="00000000" w:rsidDel="00000000" w:rsidP="00000000" w:rsidRDefault="00000000" w:rsidRPr="00000000" w14:paraId="000001A9">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1 days</w:t>
      </w:r>
    </w:p>
    <w:p w:rsidR="00000000" w:rsidDel="00000000" w:rsidP="00000000" w:rsidRDefault="00000000" w:rsidRPr="00000000" w14:paraId="000001AA">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3: </w:t>
      </w:r>
      <w:r w:rsidDel="00000000" w:rsidR="00000000" w:rsidRPr="00000000">
        <w:rPr>
          <w:rtl w:val="0"/>
        </w:rPr>
        <w:t xml:space="preserve">W</w:t>
      </w:r>
      <w:r w:rsidDel="00000000" w:rsidR="00000000" w:rsidRPr="00000000">
        <w:rPr>
          <w:rtl w:val="0"/>
        </w:rPr>
        <w:t xml:space="preserve">r</w:t>
      </w:r>
      <w:r w:rsidDel="00000000" w:rsidR="00000000" w:rsidRPr="00000000">
        <w:rPr>
          <w:rtl w:val="0"/>
        </w:rPr>
        <w:t xml:space="preserve">ite a program that stops the motors and disables the input when the signal is received.</w:t>
      </w:r>
    </w:p>
    <w:p w:rsidR="00000000" w:rsidDel="00000000" w:rsidP="00000000" w:rsidRDefault="00000000" w:rsidRPr="00000000" w14:paraId="000001AB">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13</w:t>
      </w:r>
    </w:p>
    <w:p w:rsidR="00000000" w:rsidDel="00000000" w:rsidP="00000000" w:rsidRDefault="00000000" w:rsidRPr="00000000" w14:paraId="000001AC">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14</w:t>
      </w:r>
    </w:p>
    <w:p w:rsidR="00000000" w:rsidDel="00000000" w:rsidP="00000000" w:rsidRDefault="00000000" w:rsidRPr="00000000" w14:paraId="000001AD">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2 days</w:t>
      </w:r>
    </w:p>
    <w:p w:rsidR="00000000" w:rsidDel="00000000" w:rsidP="00000000" w:rsidRDefault="00000000" w:rsidRPr="00000000" w14:paraId="000001AE">
      <w:pPr>
        <w:numPr>
          <w:ilvl w:val="1"/>
          <w:numId w:val="4"/>
        </w:numPr>
        <w:spacing w:after="0" w:afterAutospacing="0" w:before="0" w:beforeAutospacing="0" w:lineRule="auto"/>
        <w:ind w:left="1440" w:hanging="360"/>
      </w:pPr>
      <w:bookmarkStart w:colFirst="0" w:colLast="0" w:name="_heading=h.1rnx9u8vqhm9" w:id="85"/>
      <w:bookmarkEnd w:id="85"/>
      <w:r w:rsidDel="00000000" w:rsidR="00000000" w:rsidRPr="00000000">
        <w:rPr>
          <w:rtl w:val="0"/>
        </w:rPr>
        <w:t xml:space="preserve">Task 4: Perform unit testing and integration testing for each task.</w:t>
      </w:r>
    </w:p>
    <w:p w:rsidR="00000000" w:rsidDel="00000000" w:rsidP="00000000" w:rsidRDefault="00000000" w:rsidRPr="00000000" w14:paraId="000001AF">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16</w:t>
      </w:r>
    </w:p>
    <w:p w:rsidR="00000000" w:rsidDel="00000000" w:rsidP="00000000" w:rsidRDefault="00000000" w:rsidRPr="00000000" w14:paraId="000001B0">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17</w:t>
      </w:r>
    </w:p>
    <w:p w:rsidR="00000000" w:rsidDel="00000000" w:rsidP="00000000" w:rsidRDefault="00000000" w:rsidRPr="00000000" w14:paraId="000001B1">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2 days</w:t>
      </w:r>
    </w:p>
    <w:p w:rsidR="00000000" w:rsidDel="00000000" w:rsidP="00000000" w:rsidRDefault="00000000" w:rsidRPr="00000000" w14:paraId="000001B2">
      <w:pPr>
        <w:numPr>
          <w:ilvl w:val="0"/>
          <w:numId w:val="4"/>
        </w:numPr>
        <w:spacing w:after="0" w:afterAutospacing="0" w:before="0" w:beforeAutospacing="0" w:lineRule="auto"/>
        <w:ind w:left="720" w:hanging="360"/>
        <w:rPr>
          <w:u w:val="none"/>
        </w:rPr>
      </w:pPr>
      <w:bookmarkStart w:colFirst="0" w:colLast="0" w:name="_heading=h.fekghfee3xlx" w:id="94"/>
      <w:bookmarkEnd w:id="94"/>
      <w:r w:rsidDel="00000000" w:rsidR="00000000" w:rsidRPr="00000000">
        <w:rPr>
          <w:rtl w:val="0"/>
        </w:rPr>
        <w:t xml:space="preserve">Story 4 </w:t>
      </w:r>
    </w:p>
    <w:p w:rsidR="00000000" w:rsidDel="00000000" w:rsidP="00000000" w:rsidRDefault="00000000" w:rsidRPr="00000000" w14:paraId="000001B3">
      <w:pPr>
        <w:numPr>
          <w:ilvl w:val="1"/>
          <w:numId w:val="4"/>
        </w:numPr>
        <w:spacing w:after="0" w:afterAutospacing="0" w:before="0" w:beforeAutospacing="0" w:lineRule="auto"/>
        <w:ind w:left="1440" w:hanging="360"/>
        <w:rPr>
          <w:u w:val="none"/>
        </w:rPr>
      </w:pPr>
      <w:bookmarkStart w:colFirst="0" w:colLast="0" w:name="_heading=h.uwoo0bbld98i" w:id="95"/>
      <w:bookmarkEnd w:id="95"/>
      <w:r w:rsidDel="00000000" w:rsidR="00000000" w:rsidRPr="00000000">
        <w:rPr>
          <w:rtl w:val="0"/>
        </w:rPr>
        <w:t xml:space="preserve">Task 1: Get the changing mode information in the software</w:t>
      </w:r>
    </w:p>
    <w:p w:rsidR="00000000" w:rsidDel="00000000" w:rsidP="00000000" w:rsidRDefault="00000000" w:rsidRPr="00000000" w14:paraId="000001B4">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9</w:t>
      </w:r>
    </w:p>
    <w:p w:rsidR="00000000" w:rsidDel="00000000" w:rsidP="00000000" w:rsidRDefault="00000000" w:rsidRPr="00000000" w14:paraId="000001B5">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13</w:t>
      </w:r>
    </w:p>
    <w:p w:rsidR="00000000" w:rsidDel="00000000" w:rsidP="00000000" w:rsidRDefault="00000000" w:rsidRPr="00000000" w14:paraId="000001B6">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4 days</w:t>
      </w:r>
    </w:p>
    <w:p w:rsidR="00000000" w:rsidDel="00000000" w:rsidP="00000000" w:rsidRDefault="00000000" w:rsidRPr="00000000" w14:paraId="000001B7">
      <w:pPr>
        <w:numPr>
          <w:ilvl w:val="1"/>
          <w:numId w:val="4"/>
        </w:numPr>
        <w:spacing w:after="0" w:afterAutospacing="0" w:before="0" w:beforeAutospacing="0" w:lineRule="auto"/>
        <w:ind w:left="1440" w:hanging="360"/>
        <w:rPr>
          <w:u w:val="none"/>
        </w:rPr>
      </w:pPr>
      <w:bookmarkStart w:colFirst="0" w:colLast="0" w:name="_heading=h.rh7o044dq07o" w:id="96"/>
      <w:bookmarkEnd w:id="96"/>
      <w:r w:rsidDel="00000000" w:rsidR="00000000" w:rsidRPr="00000000">
        <w:rPr>
          <w:rtl w:val="0"/>
        </w:rPr>
        <w:t xml:space="preserve">Task 2: Identify the place where the information we be displayed</w:t>
      </w:r>
    </w:p>
    <w:p w:rsidR="00000000" w:rsidDel="00000000" w:rsidP="00000000" w:rsidRDefault="00000000" w:rsidRPr="00000000" w14:paraId="000001B8">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13</w:t>
      </w:r>
    </w:p>
    <w:p w:rsidR="00000000" w:rsidDel="00000000" w:rsidP="00000000" w:rsidRDefault="00000000" w:rsidRPr="00000000" w14:paraId="000001B9">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14</w:t>
      </w:r>
    </w:p>
    <w:p w:rsidR="00000000" w:rsidDel="00000000" w:rsidP="00000000" w:rsidRDefault="00000000" w:rsidRPr="00000000" w14:paraId="000001BA">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Duration: 1 days</w:t>
      </w:r>
    </w:p>
    <w:p w:rsidR="00000000" w:rsidDel="00000000" w:rsidP="00000000" w:rsidRDefault="00000000" w:rsidRPr="00000000" w14:paraId="000001BB">
      <w:pPr>
        <w:numPr>
          <w:ilvl w:val="1"/>
          <w:numId w:val="4"/>
        </w:numPr>
        <w:spacing w:after="0" w:afterAutospacing="0" w:before="0" w:beforeAutospacing="0" w:lineRule="auto"/>
        <w:ind w:left="1440" w:hanging="360"/>
        <w:rPr>
          <w:u w:val="none"/>
        </w:rPr>
      </w:pPr>
      <w:bookmarkStart w:colFirst="0" w:colLast="0" w:name="_heading=h.lxv51qglw5tn" w:id="97"/>
      <w:bookmarkEnd w:id="97"/>
      <w:r w:rsidDel="00000000" w:rsidR="00000000" w:rsidRPr="00000000">
        <w:rPr>
          <w:rtl w:val="0"/>
        </w:rPr>
        <w:t xml:space="preserve">Task 3:Display all the information the user needs ( changing mode information, level battery</w:t>
      </w:r>
      <w:r w:rsidDel="00000000" w:rsidR="00000000" w:rsidRPr="00000000">
        <w:rPr>
          <w:highlight w:val="yellow"/>
          <w:rtl w:val="0"/>
        </w:rPr>
        <w:t xml:space="preserve">,...)</w:t>
      </w:r>
    </w:p>
    <w:p w:rsidR="00000000" w:rsidDel="00000000" w:rsidP="00000000" w:rsidRDefault="00000000" w:rsidRPr="00000000" w14:paraId="000001BC">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Start date: November 14</w:t>
      </w:r>
    </w:p>
    <w:p w:rsidR="00000000" w:rsidDel="00000000" w:rsidP="00000000" w:rsidRDefault="00000000" w:rsidRPr="00000000" w14:paraId="000001BD">
      <w:pPr>
        <w:numPr>
          <w:ilvl w:val="2"/>
          <w:numId w:val="4"/>
        </w:numPr>
        <w:spacing w:after="0" w:afterAutospacing="0" w:before="0" w:beforeAutospacing="0" w:lineRule="auto"/>
        <w:ind w:left="2160" w:hanging="360"/>
      </w:pPr>
      <w:bookmarkStart w:colFirst="0" w:colLast="0" w:name="_heading=h.1rnx9u8vqhm9" w:id="85"/>
      <w:bookmarkEnd w:id="85"/>
      <w:r w:rsidDel="00000000" w:rsidR="00000000" w:rsidRPr="00000000">
        <w:rPr>
          <w:rtl w:val="0"/>
        </w:rPr>
        <w:t xml:space="preserve">End date: November 17</w:t>
      </w:r>
    </w:p>
    <w:p w:rsidR="00000000" w:rsidDel="00000000" w:rsidP="00000000" w:rsidRDefault="00000000" w:rsidRPr="00000000" w14:paraId="000001BE">
      <w:pPr>
        <w:numPr>
          <w:ilvl w:val="2"/>
          <w:numId w:val="4"/>
        </w:numPr>
        <w:spacing w:after="240" w:before="0" w:beforeAutospacing="0" w:lineRule="auto"/>
        <w:ind w:left="2160" w:hanging="360"/>
      </w:pPr>
      <w:bookmarkStart w:colFirst="0" w:colLast="0" w:name="_heading=h.1rnx9u8vqhm9" w:id="85"/>
      <w:bookmarkEnd w:id="85"/>
      <w:r w:rsidDel="00000000" w:rsidR="00000000" w:rsidRPr="00000000">
        <w:rPr>
          <w:rtl w:val="0"/>
        </w:rPr>
        <w:t xml:space="preserve">Duration: 3 days</w:t>
      </w:r>
    </w:p>
    <w:p w:rsidR="00000000" w:rsidDel="00000000" w:rsidP="00000000" w:rsidRDefault="00000000" w:rsidRPr="00000000" w14:paraId="000001BF">
      <w:pPr>
        <w:spacing w:after="240" w:before="240" w:lineRule="auto"/>
        <w:ind w:left="1440" w:firstLine="0"/>
        <w:rPr/>
      </w:pPr>
      <w:bookmarkStart w:colFirst="0" w:colLast="0" w:name="_heading=h.xxuo02dhmpv9" w:id="98"/>
      <w:bookmarkEnd w:id="98"/>
      <w:r w:rsidDel="00000000" w:rsidR="00000000" w:rsidRPr="00000000">
        <w:rPr>
          <w:rtl w:val="0"/>
        </w:rPr>
      </w:r>
    </w:p>
    <w:p w:rsidR="00000000" w:rsidDel="00000000" w:rsidP="00000000" w:rsidRDefault="00000000" w:rsidRPr="00000000" w14:paraId="000001C0">
      <w:pPr>
        <w:spacing w:after="240" w:before="240" w:lineRule="auto"/>
        <w:ind w:left="0" w:firstLine="0"/>
        <w:rPr/>
      </w:pPr>
      <w:bookmarkStart w:colFirst="0" w:colLast="0" w:name="_heading=h.ktsjhjrh1qpb" w:id="99"/>
      <w:bookmarkEnd w:id="99"/>
      <w:r w:rsidDel="00000000" w:rsidR="00000000" w:rsidRPr="00000000">
        <w:rPr>
          <w:rtl w:val="0"/>
        </w:rPr>
        <w:tab/>
      </w:r>
    </w:p>
    <w:p w:rsidR="00000000" w:rsidDel="00000000" w:rsidP="00000000" w:rsidRDefault="00000000" w:rsidRPr="00000000" w14:paraId="000001C1">
      <w:pPr>
        <w:numPr>
          <w:ilvl w:val="0"/>
          <w:numId w:val="4"/>
        </w:numPr>
        <w:spacing w:after="240" w:before="240" w:lineRule="auto"/>
        <w:ind w:left="720" w:hanging="360"/>
        <w:rPr>
          <w:color w:val="ff0000"/>
          <w:highlight w:val="yellow"/>
        </w:rPr>
      </w:pPr>
      <w:bookmarkStart w:colFirst="0" w:colLast="0" w:name="_heading=h.7j0flqm0ev6n" w:id="100"/>
      <w:bookmarkEnd w:id="100"/>
      <w:r w:rsidDel="00000000" w:rsidR="00000000" w:rsidRPr="00000000">
        <w:rPr>
          <w:color w:val="ff0000"/>
          <w:highlight w:val="yellow"/>
          <w:rtl w:val="0"/>
        </w:rPr>
        <w:t xml:space="preserve">AND PERFORM UNIT TESTING AND INTEGRATION ACROSS ALL STORIES: all team members</w:t>
      </w:r>
    </w:p>
    <w:p w:rsidR="00000000" w:rsidDel="00000000" w:rsidP="00000000" w:rsidRDefault="00000000" w:rsidRPr="00000000" w14:paraId="000001C2">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jxsxqh" w:id="101"/>
      <w:bookmarkEnd w:id="10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Product backlog</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&lt;Backl</w:t>
      </w:r>
      <w:sdt>
        <w:sdtPr>
          <w:tag w:val="goog_rdk_108"/>
        </w:sdtPr>
        <w:sdtContent>
          <w:commentRangeStart w:id="95"/>
        </w:sdtContent>
      </w:sdt>
      <w:r w:rsidDel="00000000" w:rsidR="00000000" w:rsidRPr="00000000">
        <w:rPr>
          <w:color w:val="1155cc"/>
          <w:rtl w:val="0"/>
        </w:rPr>
        <w:t xml:space="preserve">og: give</w:t>
      </w:r>
      <w:commentRangeEnd w:id="95"/>
      <w:r w:rsidDel="00000000" w:rsidR="00000000" w:rsidRPr="00000000">
        <w:commentReference w:id="95"/>
      </w:r>
      <w:r w:rsidDel="00000000" w:rsidR="00000000" w:rsidRPr="00000000">
        <w:rPr>
          <w:color w:val="1155cc"/>
          <w:rtl w:val="0"/>
        </w:rPr>
        <w:t xml:space="preserve"> the prioritized stories (name, description, feature) that will be planned into the upcoming sprints. &gt; </w:t>
      </w:r>
    </w:p>
    <w:p w:rsidR="00000000" w:rsidDel="00000000" w:rsidP="00000000" w:rsidRDefault="00000000" w:rsidRPr="00000000" w14:paraId="000001C4">
      <w:pPr>
        <w:jc w:val="both"/>
        <w:rPr>
          <w:shd w:fill="ea9999" w:val="clear"/>
        </w:rPr>
      </w:pPr>
      <w:bookmarkStart w:colFirst="0" w:colLast="0" w:name="_heading=h.ro1m0ue5ias9" w:id="33"/>
      <w:bookmarkEnd w:id="33"/>
      <w:r w:rsidDel="00000000" w:rsidR="00000000" w:rsidRPr="00000000">
        <w:rPr>
          <w:color w:val="1c4587"/>
          <w:rtl w:val="0"/>
        </w:rPr>
        <w:t xml:space="preserve">- Story 1 </w:t>
      </w:r>
      <w:r w:rsidDel="00000000" w:rsidR="00000000" w:rsidRPr="00000000">
        <w:rPr>
          <w:color w:val="1c4587"/>
          <w:rtl w:val="0"/>
        </w:rPr>
        <w:t xml:space="preserve">Moving the car</w:t>
      </w:r>
      <w:r w:rsidDel="00000000" w:rsidR="00000000" w:rsidRPr="00000000">
        <w:rPr>
          <w:color w:val="1c4587"/>
          <w:rtl w:val="0"/>
        </w:rPr>
        <w:t xml:space="preserve"> :</w:t>
      </w:r>
      <w:r w:rsidDel="00000000" w:rsidR="00000000" w:rsidRPr="00000000">
        <w:rPr>
          <w:rtl w:val="0"/>
        </w:rPr>
        <w:t xml:space="preserve"> As a user, I want to drive the X-Car with an Xbox controller, so that I can control  its speed and direction.</w:t>
      </w:r>
      <w:r w:rsidDel="00000000" w:rsidR="00000000" w:rsidRPr="00000000">
        <w:rPr>
          <w:shd w:fill="ea9999" w:val="clear"/>
          <w:rtl w:val="0"/>
        </w:rPr>
        <w:t xml:space="preserve"> PRIORITY</w:t>
      </w:r>
      <w:r w:rsidDel="00000000" w:rsidR="00000000" w:rsidRPr="00000000">
        <w:rPr>
          <w:shd w:fill="ea9999" w:val="clear"/>
          <w:rtl w:val="0"/>
        </w:rPr>
        <w:t xml:space="preserve">  2</w:t>
      </w:r>
    </w:p>
    <w:p w:rsidR="00000000" w:rsidDel="00000000" w:rsidP="00000000" w:rsidRDefault="00000000" w:rsidRPr="00000000" w14:paraId="000001C5">
      <w:pPr>
        <w:jc w:val="both"/>
        <w:rPr>
          <w:shd w:fill="ffd966" w:val="clear"/>
        </w:rPr>
      </w:pPr>
      <w:bookmarkStart w:colFirst="0" w:colLast="0" w:name="_heading=h.od9nv47w9xn" w:id="34"/>
      <w:bookmarkEnd w:id="34"/>
      <w:r w:rsidDel="00000000" w:rsidR="00000000" w:rsidRPr="00000000">
        <w:rPr>
          <w:color w:val="1c4587"/>
          <w:rtl w:val="0"/>
        </w:rPr>
        <w:t xml:space="preserve">- Story 2 </w:t>
      </w:r>
      <w:r w:rsidDel="00000000" w:rsidR="00000000" w:rsidRPr="00000000">
        <w:rPr>
          <w:color w:val="1c4587"/>
          <w:rtl w:val="0"/>
        </w:rPr>
        <w:t xml:space="preserve">Detect obstacle</w:t>
      </w:r>
      <w:r w:rsidDel="00000000" w:rsidR="00000000" w:rsidRPr="00000000">
        <w:rPr>
          <w:color w:val="1c4587"/>
          <w:rtl w:val="0"/>
        </w:rPr>
        <w:t xml:space="preserve"> :</w:t>
      </w:r>
      <w:r w:rsidDel="00000000" w:rsidR="00000000" w:rsidRPr="00000000">
        <w:rPr>
          <w:rtl w:val="0"/>
        </w:rPr>
        <w:t xml:space="preserve"> As a user, I want the X-Car to stop automatically when it faces an obstacle, so that I can avoid collisions and damage. </w:t>
      </w:r>
      <w:r w:rsidDel="00000000" w:rsidR="00000000" w:rsidRPr="00000000">
        <w:rPr>
          <w:shd w:fill="ffd966" w:val="clear"/>
          <w:rtl w:val="0"/>
        </w:rPr>
        <w:t xml:space="preserve">PRIORITY 3</w:t>
      </w:r>
    </w:p>
    <w:p w:rsidR="00000000" w:rsidDel="00000000" w:rsidP="00000000" w:rsidRDefault="00000000" w:rsidRPr="00000000" w14:paraId="000001C6">
      <w:pPr>
        <w:jc w:val="both"/>
        <w:rPr>
          <w:highlight w:val="red"/>
        </w:rPr>
      </w:pPr>
      <w:bookmarkStart w:colFirst="0" w:colLast="0" w:name="_heading=h.w1v2ibvxkaw8" w:id="35"/>
      <w:bookmarkEnd w:id="35"/>
      <w:r w:rsidDel="00000000" w:rsidR="00000000" w:rsidRPr="00000000">
        <w:rPr>
          <w:color w:val="1c4587"/>
          <w:rtl w:val="0"/>
        </w:rPr>
        <w:t xml:space="preserve">- Story 3 </w:t>
      </w:r>
      <w:r w:rsidDel="00000000" w:rsidR="00000000" w:rsidRPr="00000000">
        <w:rPr>
          <w:color w:val="1c4587"/>
          <w:rtl w:val="0"/>
        </w:rPr>
        <w:t xml:space="preserve">Emergency Stop</w:t>
      </w:r>
      <w:r w:rsidDel="00000000" w:rsidR="00000000" w:rsidRPr="00000000">
        <w:rPr>
          <w:color w:val="1c4587"/>
          <w:rtl w:val="0"/>
        </w:rPr>
        <w:t xml:space="preserve">:</w:t>
      </w:r>
      <w:r w:rsidDel="00000000" w:rsidR="00000000" w:rsidRPr="00000000">
        <w:rPr>
          <w:rtl w:val="0"/>
        </w:rPr>
        <w:t xml:space="preserve"> As a user, I want to press an emergency stop button on the controller, so that I can stop the X-Car in less than 1 second in case of danger. </w:t>
      </w:r>
      <w:r w:rsidDel="00000000" w:rsidR="00000000" w:rsidRPr="00000000">
        <w:rPr>
          <w:highlight w:val="red"/>
          <w:rtl w:val="0"/>
        </w:rPr>
        <w:t xml:space="preserve">PRIORITY 1</w:t>
      </w:r>
    </w:p>
    <w:p w:rsidR="00000000" w:rsidDel="00000000" w:rsidP="00000000" w:rsidRDefault="00000000" w:rsidRPr="00000000" w14:paraId="000001C7">
      <w:pPr>
        <w:jc w:val="both"/>
        <w:rPr>
          <w:shd w:fill="6aa84f" w:val="clear"/>
        </w:rPr>
      </w:pPr>
      <w:bookmarkStart w:colFirst="0" w:colLast="0" w:name="_heading=h.ihu0slinaqcm" w:id="36"/>
      <w:bookmarkEnd w:id="36"/>
      <w:r w:rsidDel="00000000" w:rsidR="00000000" w:rsidRPr="00000000">
        <w:rPr>
          <w:color w:val="38761d"/>
          <w:rtl w:val="0"/>
        </w:rPr>
        <w:t xml:space="preserve">- Story 4 </w:t>
      </w:r>
      <w:r w:rsidDel="00000000" w:rsidR="00000000" w:rsidRPr="00000000">
        <w:rPr>
          <w:color w:val="38761d"/>
          <w:highlight w:val="yellow"/>
          <w:rtl w:val="0"/>
        </w:rPr>
        <w:t xml:space="preserve"> Visual Feedback </w:t>
      </w:r>
      <w:r w:rsidDel="00000000" w:rsidR="00000000" w:rsidRPr="00000000">
        <w:rPr>
          <w:color w:val="38761d"/>
          <w:rtl w:val="0"/>
        </w:rPr>
        <w:t xml:space="preserve">:  As a user, I want to see the history of the different operating modes of our vehicle, and the actual mode. I also want to see the different transitions activated. </w:t>
      </w:r>
      <w:r w:rsidDel="00000000" w:rsidR="00000000" w:rsidRPr="00000000">
        <w:rPr>
          <w:shd w:fill="93c47d" w:val="clear"/>
          <w:rtl w:val="0"/>
        </w:rPr>
        <w:t xml:space="preserve">PRIORITY 4 </w:t>
      </w:r>
      <w:r w:rsidDel="00000000" w:rsidR="00000000" w:rsidRPr="00000000">
        <w:rPr>
          <w:shd w:fill="6aa84f" w:val="clear"/>
          <w:rtl w:val="0"/>
        </w:rPr>
        <w:t xml:space="preserve"> </w:t>
      </w:r>
      <w:r w:rsidDel="00000000" w:rsidR="00000000" w:rsidRPr="00000000">
        <w:rPr>
          <w:rtl w:val="0"/>
        </w:rPr>
      </w:r>
    </w:p>
    <w:p w:rsidR="00000000" w:rsidDel="00000000" w:rsidP="00000000" w:rsidRDefault="00000000" w:rsidRPr="00000000" w14:paraId="000001C8">
      <w:pPr>
        <w:jc w:val="both"/>
        <w:rPr>
          <w:highlight w:val="red"/>
        </w:rPr>
      </w:pPr>
      <w:bookmarkStart w:colFirst="0" w:colLast="0" w:name="_heading=h.gcfhen6fly4a" w:id="102"/>
      <w:bookmarkEnd w:id="102"/>
      <w:r w:rsidDel="00000000" w:rsidR="00000000" w:rsidRPr="00000000">
        <w:rPr>
          <w:rtl w:val="0"/>
        </w:rPr>
      </w:r>
    </w:p>
    <w:p w:rsidR="00000000" w:rsidDel="00000000" w:rsidP="00000000" w:rsidRDefault="00000000" w:rsidRPr="00000000" w14:paraId="000001C9">
      <w:pPr>
        <w:jc w:val="both"/>
        <w:rPr>
          <w:highlight w:val="red"/>
        </w:rPr>
      </w:pPr>
      <w:bookmarkStart w:colFirst="0" w:colLast="0" w:name="_heading=h.qn14f0yrzvu3" w:id="103"/>
      <w:bookmarkEnd w:id="103"/>
      <w:r w:rsidDel="00000000" w:rsidR="00000000" w:rsidRPr="00000000">
        <w:rPr>
          <w:rtl w:val="0"/>
        </w:rPr>
      </w:r>
    </w:p>
    <w:p w:rsidR="00000000" w:rsidDel="00000000" w:rsidP="00000000" w:rsidRDefault="00000000" w:rsidRPr="00000000" w14:paraId="000001CA">
      <w:pPr>
        <w:jc w:val="both"/>
        <w:rPr>
          <w:highlight w:val="red"/>
        </w:rPr>
      </w:pPr>
      <w:bookmarkStart w:colFirst="0" w:colLast="0" w:name="_heading=h.ravpr5mihmdd" w:id="104"/>
      <w:bookmarkEnd w:id="104"/>
      <w:r w:rsidDel="00000000" w:rsidR="00000000" w:rsidRPr="00000000">
        <w:rPr>
          <w:rtl w:val="0"/>
        </w:rPr>
      </w:r>
    </w:p>
    <w:p w:rsidR="00000000" w:rsidDel="00000000" w:rsidP="00000000" w:rsidRDefault="00000000" w:rsidRPr="00000000" w14:paraId="000001CB">
      <w:pPr>
        <w:jc w:val="both"/>
        <w:rPr>
          <w:highlight w:val="red"/>
        </w:rPr>
      </w:pPr>
      <w:bookmarkStart w:colFirst="0" w:colLast="0" w:name="_heading=h.7abyq57xt8lz" w:id="105"/>
      <w:bookmarkEnd w:id="105"/>
      <w:r w:rsidDel="00000000" w:rsidR="00000000" w:rsidRPr="00000000">
        <w:rPr>
          <w:rtl w:val="0"/>
        </w:rPr>
      </w:r>
    </w:p>
    <w:p w:rsidR="00000000" w:rsidDel="00000000" w:rsidP="00000000" w:rsidRDefault="00000000" w:rsidRPr="00000000" w14:paraId="000001CC">
      <w:pPr>
        <w:jc w:val="both"/>
        <w:rPr>
          <w:highlight w:val="red"/>
        </w:rPr>
      </w:pPr>
      <w:bookmarkStart w:colFirst="0" w:colLast="0" w:name="_heading=h.uolhw35dh41" w:id="106"/>
      <w:bookmarkEnd w:id="106"/>
      <w:r w:rsidDel="00000000" w:rsidR="00000000" w:rsidRPr="00000000">
        <w:rPr>
          <w:rtl w:val="0"/>
        </w:rPr>
      </w:r>
    </w:p>
    <w:p w:rsidR="00000000" w:rsidDel="00000000" w:rsidP="00000000" w:rsidRDefault="00000000" w:rsidRPr="00000000" w14:paraId="000001CD">
      <w:pPr>
        <w:jc w:val="both"/>
        <w:rPr>
          <w:highlight w:val="red"/>
        </w:rPr>
      </w:pPr>
      <w:bookmarkStart w:colFirst="0" w:colLast="0" w:name="_heading=h.moss4ssfxnzm" w:id="107"/>
      <w:bookmarkEnd w:id="107"/>
      <w:r w:rsidDel="00000000" w:rsidR="00000000" w:rsidRPr="00000000">
        <w:rPr>
          <w:rtl w:val="0"/>
        </w:rPr>
      </w:r>
    </w:p>
    <w:p w:rsidR="00000000" w:rsidDel="00000000" w:rsidP="00000000" w:rsidRDefault="00000000" w:rsidRPr="00000000" w14:paraId="000001CE">
      <w:pPr>
        <w:jc w:val="both"/>
        <w:rPr>
          <w:sz w:val="30"/>
          <w:szCs w:val="30"/>
          <w:highlight w:val="red"/>
        </w:rPr>
      </w:pPr>
      <w:bookmarkStart w:colFirst="0" w:colLast="0" w:name="_heading=h.hn96e8s01t36" w:id="108"/>
      <w:bookmarkEnd w:id="108"/>
      <w:r w:rsidDel="00000000" w:rsidR="00000000" w:rsidRPr="00000000">
        <w:rPr>
          <w:sz w:val="30"/>
          <w:szCs w:val="30"/>
          <w:highlight w:val="red"/>
          <w:rtl w:val="0"/>
        </w:rPr>
        <w:t xml:space="preserve">TO SEE LATER </w:t>
      </w:r>
    </w:p>
    <w:p w:rsidR="00000000" w:rsidDel="00000000" w:rsidP="00000000" w:rsidRDefault="00000000" w:rsidRPr="00000000" w14:paraId="000001CF">
      <w:pPr>
        <w:jc w:val="both"/>
        <w:rPr>
          <w:highlight w:val="red"/>
        </w:rPr>
      </w:pPr>
      <w:bookmarkStart w:colFirst="0" w:colLast="0" w:name="_heading=h.3jv03tryzm1x" w:id="109"/>
      <w:bookmarkEnd w:id="109"/>
      <w:r w:rsidDel="00000000" w:rsidR="00000000" w:rsidRPr="00000000">
        <w:rPr>
          <w:color w:val="1c4587"/>
          <w:rtl w:val="0"/>
        </w:rPr>
        <w:t xml:space="preserve">- </w:t>
      </w:r>
      <w:r w:rsidDel="00000000" w:rsidR="00000000" w:rsidRPr="00000000">
        <w:rPr>
          <w:color w:val="1c4587"/>
          <w:rtl w:val="0"/>
        </w:rPr>
        <w:t xml:space="preserve">Story 5 Sensor Data Fusion:</w:t>
      </w:r>
      <w:r w:rsidDel="00000000" w:rsidR="00000000" w:rsidRPr="00000000">
        <w:rPr>
          <w:rtl w:val="0"/>
        </w:rPr>
        <w:t xml:space="preserve"> As a developer, I should develop the sensor data fusion system </w:t>
      </w:r>
      <w:r w:rsidDel="00000000" w:rsidR="00000000" w:rsidRPr="00000000">
        <w:rPr>
          <w:strike w:val="1"/>
          <w:rtl w:val="0"/>
        </w:rPr>
        <w:t xml:space="preserve">that </w:t>
      </w:r>
      <w:sdt>
        <w:sdtPr>
          <w:tag w:val="goog_rdk_109"/>
        </w:sdtPr>
        <w:sdtContent>
          <w:commentRangeStart w:id="96"/>
        </w:sdtContent>
      </w:sdt>
      <w:r w:rsidDel="00000000" w:rsidR="00000000" w:rsidRPr="00000000">
        <w:rPr>
          <w:strike w:val="1"/>
          <w:rtl w:val="0"/>
        </w:rPr>
        <w:t xml:space="preserve">consolidates data from various sensors for more informed decision-making</w:t>
      </w:r>
      <w:commentRangeEnd w:id="96"/>
      <w:r w:rsidDel="00000000" w:rsidR="00000000" w:rsidRPr="00000000">
        <w:commentReference w:id="96"/>
      </w:r>
      <w:r w:rsidDel="00000000" w:rsidR="00000000" w:rsidRPr="00000000">
        <w:rPr>
          <w:color w:val="38761d"/>
          <w:rtl w:val="0"/>
        </w:rPr>
        <w:t xml:space="preserve"> </w:t>
      </w:r>
      <w:r w:rsidDel="00000000" w:rsidR="00000000" w:rsidRPr="00000000">
        <w:rPr>
          <w:color w:val="38761d"/>
          <w:rtl w:val="0"/>
        </w:rPr>
        <w:t xml:space="preserve">to gather more information for a more accurate decision-making explanation</w:t>
      </w:r>
      <w:r w:rsidDel="00000000" w:rsidR="00000000" w:rsidRPr="00000000">
        <w:rPr>
          <w:rtl w:val="0"/>
        </w:rPr>
        <w:t xml:space="preserve">. </w:t>
      </w:r>
      <w:r w:rsidDel="00000000" w:rsidR="00000000" w:rsidRPr="00000000">
        <w:rPr>
          <w:highlight w:val="red"/>
          <w:rtl w:val="0"/>
        </w:rPr>
        <w:t xml:space="preserve">HIGH PRIORITY</w:t>
      </w:r>
    </w:p>
    <w:p w:rsidR="00000000" w:rsidDel="00000000" w:rsidP="00000000" w:rsidRDefault="00000000" w:rsidRPr="00000000" w14:paraId="000001D0">
      <w:pPr>
        <w:spacing w:line="276" w:lineRule="auto"/>
        <w:rPr>
          <w:highlight w:val="green"/>
        </w:rPr>
      </w:pPr>
      <w:r w:rsidDel="00000000" w:rsidR="00000000" w:rsidRPr="00000000">
        <w:rPr>
          <w:color w:val="1c4587"/>
          <w:rtl w:val="0"/>
        </w:rPr>
        <w:t xml:space="preserve">- Story 6 User Training Materials:</w:t>
      </w:r>
      <w:r w:rsidDel="00000000" w:rsidR="00000000" w:rsidRPr="00000000">
        <w:rPr>
          <w:rtl w:val="0"/>
        </w:rPr>
        <w:t xml:space="preserve"> As a developer, I need to create user training materials and documentation for users to understand how to operate the X-Car effectively. </w:t>
      </w:r>
      <w:r w:rsidDel="00000000" w:rsidR="00000000" w:rsidRPr="00000000">
        <w:rPr>
          <w:highlight w:val="green"/>
          <w:rtl w:val="0"/>
        </w:rPr>
        <w:t xml:space="preserve">LOW PRIORITY</w:t>
      </w:r>
    </w:p>
    <w:p w:rsidR="00000000" w:rsidDel="00000000" w:rsidP="00000000" w:rsidRDefault="00000000" w:rsidRPr="00000000" w14:paraId="000001D1">
      <w:pPr>
        <w:spacing w:line="276" w:lineRule="auto"/>
        <w:rPr>
          <w:highlight w:val="red"/>
        </w:rPr>
      </w:pPr>
      <w:r w:rsidDel="00000000" w:rsidR="00000000" w:rsidRPr="00000000">
        <w:rPr>
          <w:color w:val="1c4587"/>
          <w:rtl w:val="0"/>
        </w:rPr>
        <w:t xml:space="preserve">- </w:t>
      </w:r>
      <w:sdt>
        <w:sdtPr>
          <w:tag w:val="goog_rdk_110"/>
        </w:sdtPr>
        <w:sdtContent>
          <w:commentRangeStart w:id="97"/>
        </w:sdtContent>
      </w:sdt>
      <w:r w:rsidDel="00000000" w:rsidR="00000000" w:rsidRPr="00000000">
        <w:rPr>
          <w:color w:val="1c4587"/>
          <w:rtl w:val="0"/>
        </w:rPr>
        <w:t xml:space="preserve">Story 7 Explainable Decision-Making Logic:</w:t>
      </w:r>
      <w:r w:rsidDel="00000000" w:rsidR="00000000" w:rsidRPr="00000000">
        <w:rPr>
          <w:rtl w:val="0"/>
        </w:rPr>
        <w:t xml:space="preserve"> As a customer, I need a logic for explainable decision-making, ensuring that </w:t>
      </w:r>
      <w:sdt>
        <w:sdtPr>
          <w:tag w:val="goog_rdk_111"/>
        </w:sdtPr>
        <w:sdtContent>
          <w:commentRangeStart w:id="98"/>
        </w:sdtContent>
      </w:sdt>
      <w:r w:rsidDel="00000000" w:rsidR="00000000" w:rsidRPr="00000000">
        <w:rPr>
          <w:rtl w:val="0"/>
        </w:rPr>
        <w:t xml:space="preserve">the X-Car </w:t>
      </w:r>
      <w:commentRangeEnd w:id="98"/>
      <w:r w:rsidDel="00000000" w:rsidR="00000000" w:rsidRPr="00000000">
        <w:commentReference w:id="98"/>
      </w:r>
      <w:r w:rsidDel="00000000" w:rsidR="00000000" w:rsidRPr="00000000">
        <w:rPr>
          <w:rtl w:val="0"/>
        </w:rPr>
        <w:t xml:space="preserve">can provide clear explanations for its actions in various scenarios.</w:t>
      </w:r>
      <w:r w:rsidDel="00000000" w:rsidR="00000000" w:rsidRPr="00000000">
        <w:rPr>
          <w:highlight w:val="red"/>
          <w:rtl w:val="0"/>
        </w:rPr>
        <w:t xml:space="preserve"> HIGH PRIORITY</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1D2">
      <w:pPr>
        <w:spacing w:line="276" w:lineRule="auto"/>
        <w:rPr>
          <w:highlight w:val="red"/>
        </w:rPr>
      </w:pPr>
      <w:r w:rsidDel="00000000" w:rsidR="00000000" w:rsidRPr="00000000">
        <w:rPr>
          <w:color w:val="1c4587"/>
          <w:rtl w:val="0"/>
        </w:rPr>
        <w:t xml:space="preserve">- </w:t>
      </w:r>
      <w:sdt>
        <w:sdtPr>
          <w:tag w:val="goog_rdk_112"/>
        </w:sdtPr>
        <w:sdtContent>
          <w:commentRangeStart w:id="99"/>
        </w:sdtContent>
      </w:sdt>
      <w:r w:rsidDel="00000000" w:rsidR="00000000" w:rsidRPr="00000000">
        <w:rPr>
          <w:color w:val="1c4587"/>
          <w:rtl w:val="0"/>
        </w:rPr>
        <w:t xml:space="preserve">Story 8 User Interface Development:</w:t>
      </w:r>
      <w:r w:rsidDel="00000000" w:rsidR="00000000" w:rsidRPr="00000000">
        <w:rPr>
          <w:rtl w:val="0"/>
        </w:rPr>
        <w:t xml:space="preserve"> As a user, I want a user-friendly web interface for real-time monitoring and control, enabling us to track the X-Car's movements. </w:t>
      </w:r>
      <w:r w:rsidDel="00000000" w:rsidR="00000000" w:rsidRPr="00000000">
        <w:rPr>
          <w:highlight w:val="red"/>
          <w:rtl w:val="0"/>
        </w:rPr>
        <w:t xml:space="preserve">HIGH PRIORITY</w:t>
      </w:r>
    </w:p>
    <w:p w:rsidR="00000000" w:rsidDel="00000000" w:rsidP="00000000" w:rsidRDefault="00000000" w:rsidRPr="00000000" w14:paraId="000001D3">
      <w:pPr>
        <w:spacing w:line="276" w:lineRule="auto"/>
        <w:rPr>
          <w:highlight w:val="red"/>
        </w:rPr>
      </w:pPr>
      <w:r w:rsidDel="00000000" w:rsidR="00000000" w:rsidRPr="00000000">
        <w:rPr>
          <w:color w:val="1c4587"/>
          <w:rtl w:val="0"/>
        </w:rPr>
        <w:t xml:space="preserve">- Story 9 Continuous Person Tracking:</w:t>
      </w:r>
      <w:r w:rsidDel="00000000" w:rsidR="00000000" w:rsidRPr="00000000">
        <w:rPr>
          <w:rtl w:val="0"/>
        </w:rPr>
        <w:t xml:space="preserve"> As a user, I need  a continuous person tracking system to ensure that the X-Car consistently </w:t>
      </w:r>
      <w:r w:rsidDel="00000000" w:rsidR="00000000" w:rsidRPr="00000000">
        <w:rPr>
          <w:highlight w:val="yellow"/>
          <w:rtl w:val="0"/>
        </w:rPr>
        <w:t xml:space="preserve">follows the me </w:t>
      </w:r>
      <w:r w:rsidDel="00000000" w:rsidR="00000000" w:rsidRPr="00000000">
        <w:rPr>
          <w:rtl w:val="0"/>
        </w:rPr>
        <w:t xml:space="preserve">without losing track or straying off course. </w:t>
      </w:r>
      <w:r w:rsidDel="00000000" w:rsidR="00000000" w:rsidRPr="00000000">
        <w:rPr>
          <w:highlight w:val="red"/>
          <w:rtl w:val="0"/>
        </w:rPr>
        <w:t xml:space="preserve">HIGH PRIORITY</w:t>
      </w:r>
    </w:p>
    <w:p w:rsidR="00000000" w:rsidDel="00000000" w:rsidP="00000000" w:rsidRDefault="00000000" w:rsidRPr="00000000" w14:paraId="000001D4">
      <w:pPr>
        <w:spacing w:line="276" w:lineRule="auto"/>
        <w:rPr>
          <w:highlight w:val="red"/>
        </w:rPr>
      </w:pPr>
      <w:r w:rsidDel="00000000" w:rsidR="00000000" w:rsidRPr="00000000">
        <w:rPr>
          <w:color w:val="1c4587"/>
          <w:rtl w:val="0"/>
        </w:rPr>
        <w:t xml:space="preserve">- Story 10 Person Recognition and Avoidance:</w:t>
      </w:r>
      <w:r w:rsidDel="00000000" w:rsidR="00000000" w:rsidRPr="00000000">
        <w:rPr>
          <w:rtl w:val="0"/>
        </w:rPr>
        <w:t xml:space="preserve"> As a user, I want a person recognition system that allows the X-Car to differentiate between the user it is tracking and other individuals, ensuring it avoids collisions with others.</w:t>
      </w:r>
      <w:r w:rsidDel="00000000" w:rsidR="00000000" w:rsidRPr="00000000">
        <w:rPr>
          <w:highlight w:val="red"/>
          <w:rtl w:val="0"/>
        </w:rPr>
        <w:t xml:space="preserve"> HIGH PRIORITY</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1D5">
      <w:pPr>
        <w:spacing w:line="276" w:lineRule="auto"/>
        <w:rPr>
          <w:highlight w:val="green"/>
        </w:rPr>
      </w:pPr>
      <w:r w:rsidDel="00000000" w:rsidR="00000000" w:rsidRPr="00000000">
        <w:rPr>
          <w:color w:val="1c4587"/>
          <w:rtl w:val="0"/>
        </w:rPr>
        <w:t xml:space="preserve">- Story 11 Reconnection Logic:</w:t>
      </w:r>
      <w:r w:rsidDel="00000000" w:rsidR="00000000" w:rsidRPr="00000000">
        <w:rPr>
          <w:rtl w:val="0"/>
        </w:rPr>
        <w:t xml:space="preserve"> As a developer, I need to create a reconnection logic that allows the X-Car to</w:t>
      </w:r>
      <w:sdt>
        <w:sdtPr>
          <w:tag w:val="goog_rdk_113"/>
        </w:sdtPr>
        <w:sdtContent>
          <w:commentRangeStart w:id="100"/>
        </w:sdtContent>
      </w:sdt>
      <w:r w:rsidDel="00000000" w:rsidR="00000000" w:rsidRPr="00000000">
        <w:rPr>
          <w:rtl w:val="0"/>
        </w:rPr>
        <w:t xml:space="preserve"> automatically return to its initial position or a predefined safe location if it loses connection or in case of a bug, in autonomous mode</w:t>
      </w:r>
      <w:commentRangeEnd w:id="100"/>
      <w:r w:rsidDel="00000000" w:rsidR="00000000" w:rsidRPr="00000000">
        <w:commentReference w:id="100"/>
      </w:r>
      <w:r w:rsidDel="00000000" w:rsidR="00000000" w:rsidRPr="00000000">
        <w:rPr>
          <w:rtl w:val="0"/>
        </w:rPr>
        <w:t xml:space="preserve">.  </w:t>
      </w:r>
      <w:r w:rsidDel="00000000" w:rsidR="00000000" w:rsidRPr="00000000">
        <w:rPr>
          <w:highlight w:val="green"/>
          <w:rtl w:val="0"/>
        </w:rPr>
        <w:t xml:space="preserve">LOW PRIORITY</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1D8">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z337ya" w:id="110"/>
      <w:bookmarkEnd w:id="11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Schedule </w:t>
      </w:r>
      <w:sdt>
        <w:sdtPr>
          <w:tag w:val="goog_rdk_114"/>
        </w:sdtPr>
        <w:sdtContent>
          <w:commentRangeStart w:id="101"/>
        </w:sdtContent>
      </w:sdt>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control</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pPr>
      <w:r w:rsidDel="00000000" w:rsidR="00000000" w:rsidRPr="00000000">
        <w:rPr>
          <w:rtl w:val="0"/>
        </w:rPr>
        <w:t xml:space="preserve">We will employ a framework that includes techniques such as </w:t>
      </w:r>
      <w:r w:rsidDel="00000000" w:rsidR="00000000" w:rsidRPr="00000000">
        <w:rPr>
          <w:b w:val="1"/>
          <w:rtl w:val="0"/>
        </w:rPr>
        <w:t xml:space="preserve">Story Points</w:t>
      </w:r>
      <w:r w:rsidDel="00000000" w:rsidR="00000000" w:rsidRPr="00000000">
        <w:rPr>
          <w:rtl w:val="0"/>
        </w:rPr>
        <w:t xml:space="preserve"> to estimate the complexity of user stories. </w:t>
      </w:r>
      <w:r w:rsidDel="00000000" w:rsidR="00000000" w:rsidRPr="00000000">
        <w:rPr>
          <w:highlight w:val="yellow"/>
          <w:rtl w:val="0"/>
        </w:rPr>
        <w:t xml:space="preserve">We'll </w:t>
      </w:r>
      <w:r w:rsidDel="00000000" w:rsidR="00000000" w:rsidRPr="00000000">
        <w:rPr>
          <w:rtl w:val="0"/>
        </w:rPr>
        <w:t xml:space="preserve">also use a </w:t>
      </w:r>
      <w:sdt>
        <w:sdtPr>
          <w:tag w:val="goog_rdk_115"/>
        </w:sdtPr>
        <w:sdtContent>
          <w:commentRangeStart w:id="102"/>
        </w:sdtContent>
      </w:sdt>
      <w:r w:rsidDel="00000000" w:rsidR="00000000" w:rsidRPr="00000000">
        <w:rPr>
          <w:b w:val="1"/>
          <w:rtl w:val="0"/>
        </w:rPr>
        <w:t xml:space="preserve">Burndown chart</w:t>
      </w:r>
      <w:r w:rsidDel="00000000" w:rsidR="00000000" w:rsidRPr="00000000">
        <w:rPr>
          <w:rtl w:val="0"/>
        </w:rPr>
        <w:t xml:space="preserve"> </w:t>
      </w:r>
      <w:commentRangeEnd w:id="102"/>
      <w:r w:rsidDel="00000000" w:rsidR="00000000" w:rsidRPr="00000000">
        <w:commentReference w:id="102"/>
      </w:r>
      <w:r w:rsidDel="00000000" w:rsidR="00000000" w:rsidRPr="00000000">
        <w:rPr>
          <w:rtl w:val="0"/>
        </w:rPr>
        <w:t xml:space="preserve">to visualize progress and hold </w:t>
      </w:r>
      <w:r w:rsidDel="00000000" w:rsidR="00000000" w:rsidRPr="00000000">
        <w:rPr>
          <w:b w:val="1"/>
          <w:rtl w:val="0"/>
        </w:rPr>
        <w:t xml:space="preserve">daily standup meetings</w:t>
      </w:r>
      <w:r w:rsidDel="00000000" w:rsidR="00000000" w:rsidRPr="00000000">
        <w:rPr>
          <w:rtl w:val="0"/>
        </w:rPr>
        <w:t xml:space="preserve"> to keep communication open and adapt to emerging challenges. </w:t>
      </w:r>
      <w:r w:rsidDel="00000000" w:rsidR="00000000" w:rsidRPr="00000000">
        <w:rPr>
          <w:highlight w:val="yellow"/>
          <w:rtl w:val="0"/>
        </w:rPr>
        <w:t xml:space="preserve">We'll </w:t>
      </w:r>
      <w:r w:rsidDel="00000000" w:rsidR="00000000" w:rsidRPr="00000000">
        <w:rPr>
          <w:rtl w:val="0"/>
        </w:rPr>
        <w:t xml:space="preserve">also do</w:t>
      </w:r>
      <w:r w:rsidDel="00000000" w:rsidR="00000000" w:rsidRPr="00000000">
        <w:rPr>
          <w:b w:val="1"/>
          <w:rtl w:val="0"/>
        </w:rPr>
        <w:t xml:space="preserve"> story scheduling</w:t>
      </w:r>
      <w:r w:rsidDel="00000000" w:rsidR="00000000" w:rsidRPr="00000000">
        <w:rPr>
          <w:rtl w:val="0"/>
        </w:rPr>
        <w:t xml:space="preserve">, which will involve prioritizing stories based on the capacity of the team, with tasks divided up and time estimates assigned.</w:t>
      </w:r>
    </w:p>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color w:val="1155cc"/>
        </w:rPr>
      </w:pPr>
      <w:r w:rsidDel="00000000" w:rsidR="00000000" w:rsidRPr="00000000">
        <w:rPr>
          <w:b w:val="1"/>
          <w:rtl w:val="0"/>
        </w:rPr>
        <w:t xml:space="preserve">Iteration and feedback</w:t>
      </w:r>
      <w:r w:rsidDel="00000000" w:rsidR="00000000" w:rsidRPr="00000000">
        <w:rPr>
          <w:rtl w:val="0"/>
        </w:rPr>
        <w:t xml:space="preserve"> loops through sprint reviews and retrospectives will allow us to continually refine our approach, ensuring that the project remains aligned with stakeholder needs, as well as being a crucial part of continuous project improvement.  </w:t>
      </w:r>
      <w:r w:rsidDel="00000000" w:rsidR="00000000" w:rsidRPr="00000000">
        <w:rPr>
          <w:rtl w:val="0"/>
        </w:rPr>
      </w:r>
    </w:p>
    <w:p w:rsidR="00000000" w:rsidDel="00000000" w:rsidP="00000000" w:rsidRDefault="00000000" w:rsidRPr="00000000" w14:paraId="000001DB">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3j2qqm3" w:id="111"/>
      <w:bookmarkEnd w:id="11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Risk management</w:t>
      </w:r>
    </w:p>
    <w:p w:rsidR="00000000" w:rsidDel="00000000" w:rsidP="00000000" w:rsidRDefault="00000000" w:rsidRPr="00000000" w14:paraId="000001D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y810tw" w:id="112"/>
      <w:bookmarkEnd w:id="11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Method</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jc w:val="both"/>
        <w:rPr/>
      </w:pPr>
      <w:r w:rsidDel="00000000" w:rsidR="00000000" w:rsidRPr="00000000">
        <w:rPr>
          <w:rtl w:val="0"/>
        </w:rPr>
        <w:t xml:space="preserve">Our strategy is based on an initial risk assessment, identifying potential challenges in development and implementation. This is a crucial reflection stage in our project. We prioritize proactive measures, integrating regular team assessments to identify emerging risks quite early. During the development stage, continuous communication within the team regarding our individual progress, coupled with regular updates to stakeholders, </w:t>
      </w:r>
      <w:r w:rsidDel="00000000" w:rsidR="00000000" w:rsidRPr="00000000">
        <w:rPr>
          <w:highlight w:val="yellow"/>
          <w:rtl w:val="0"/>
        </w:rPr>
        <w:t xml:space="preserve">ensures ourselves to be </w:t>
      </w:r>
      <w:r w:rsidDel="00000000" w:rsidR="00000000" w:rsidRPr="00000000">
        <w:rPr>
          <w:rtl w:val="0"/>
        </w:rPr>
        <w:t xml:space="preserve">aware of every potential risk. This strategy allows us to manage the risks associated with the project.</w:t>
      </w:r>
    </w:p>
    <w:p w:rsidR="00000000" w:rsidDel="00000000" w:rsidP="00000000" w:rsidRDefault="00000000" w:rsidRPr="00000000" w14:paraId="000001D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E0">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4i7ojhp" w:id="113"/>
      <w:bookmarkEnd w:id="11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Risk and actions</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jc w:val="both"/>
        <w:rPr>
          <w:color w:val="1155cc"/>
        </w:rPr>
      </w:pPr>
      <w:r w:rsidDel="00000000" w:rsidR="00000000" w:rsidRPr="00000000">
        <w:rPr>
          <w:rtl w:val="0"/>
        </w:rPr>
      </w:r>
    </w:p>
    <w:p w:rsidR="00000000" w:rsidDel="00000000" w:rsidP="00000000" w:rsidRDefault="00000000" w:rsidRPr="00000000" w14:paraId="000001E3">
      <w:pPr>
        <w:jc w:val="both"/>
        <w:rPr>
          <w:color w:val="1155cc"/>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w:t>
            </w:r>
          </w:p>
        </w:tc>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w:t>
            </w:r>
          </w:p>
        </w:tc>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Anticipation</w:t>
            </w:r>
          </w:p>
        </w:tc>
        <w:tc>
          <w:tcPr>
            <w:tcBorders>
              <w:top w:color="999999" w:space="0" w:sz="8" w:val="single"/>
              <w:left w:color="999999" w:space="0" w:sz="8" w:val="single"/>
              <w:bottom w:color="999999" w:space="0" w:sz="8" w:val="single"/>
              <w:right w:color="99999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Response</w:t>
            </w:r>
          </w:p>
        </w:tc>
      </w:tr>
      <w:tr>
        <w:trPr>
          <w:cantSplit w:val="0"/>
          <w:tblHeader w:val="0"/>
        </w:trPr>
        <w:tc>
          <w:tcPr>
            <w:tcBorders>
              <w:top w:color="999999"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E8">
            <w:pPr>
              <w:ind w:left="0" w:firstLine="0"/>
              <w:jc w:val="center"/>
              <w:rPr/>
            </w:pPr>
            <w:r w:rsidDel="00000000" w:rsidR="00000000" w:rsidRPr="00000000">
              <w:rPr>
                <w:rtl w:val="0"/>
              </w:rPr>
              <w:t xml:space="preserve">Lose the user (tracking)</w:t>
            </w:r>
          </w:p>
        </w:tc>
        <w:tc>
          <w:tcPr>
            <w:tcBorders>
              <w:top w:color="999999"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999999"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EA">
            <w:pPr>
              <w:ind w:left="0" w:firstLine="0"/>
              <w:jc w:val="center"/>
              <w:rPr/>
            </w:pPr>
            <w:r w:rsidDel="00000000" w:rsidR="00000000" w:rsidRPr="00000000">
              <w:rPr>
                <w:rtl w:val="0"/>
              </w:rPr>
              <w:t xml:space="preserve">Use different features for the tracking </w:t>
            </w:r>
          </w:p>
          <w:p w:rsidR="00000000" w:rsidDel="00000000" w:rsidP="00000000" w:rsidRDefault="00000000" w:rsidRPr="00000000" w14:paraId="000001EB">
            <w:pPr>
              <w:ind w:left="0" w:firstLine="0"/>
              <w:jc w:val="center"/>
              <w:rPr/>
            </w:pPr>
            <w:r w:rsidDel="00000000" w:rsidR="00000000" w:rsidRPr="00000000">
              <w:rPr>
                <w:rtl w:val="0"/>
              </w:rPr>
            </w:r>
          </w:p>
        </w:tc>
        <w:tc>
          <w:tcPr>
            <w:tcBorders>
              <w:top w:color="999999"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Stop the car and warn the user (app and audio)</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ED">
            <w:pPr>
              <w:ind w:left="0" w:firstLine="0"/>
              <w:jc w:val="center"/>
              <w:rPr/>
            </w:pPr>
            <w:r w:rsidDel="00000000" w:rsidR="00000000" w:rsidRPr="00000000">
              <w:rPr>
                <w:rtl w:val="0"/>
              </w:rPr>
              <w:t xml:space="preserve">Loose</w:t>
            </w:r>
            <w:r w:rsidDel="00000000" w:rsidR="00000000" w:rsidRPr="00000000">
              <w:rPr>
                <w:rtl w:val="0"/>
              </w:rPr>
              <w:t xml:space="preserve"> </w:t>
            </w:r>
            <w:r w:rsidDel="00000000" w:rsidR="00000000" w:rsidRPr="00000000">
              <w:rPr>
                <w:rtl w:val="0"/>
              </w:rPr>
              <w:t xml:space="preserve">connection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F">
            <w:pPr>
              <w:ind w:left="0" w:firstLine="0"/>
              <w:jc w:val="center"/>
              <w:rPr/>
            </w:pPr>
            <w:r w:rsidDel="00000000" w:rsidR="00000000" w:rsidRPr="00000000">
              <w:rPr>
                <w:rtl w:val="0"/>
              </w:rPr>
              <w:t xml:space="preserve">Always check the connection state, maintain a </w:t>
            </w:r>
            <w:r w:rsidDel="00000000" w:rsidR="00000000" w:rsidRPr="00000000">
              <w:rPr>
                <w:rtl w:val="0"/>
              </w:rPr>
              <w:t xml:space="preserve">small </w:t>
            </w:r>
            <w:r w:rsidDel="00000000" w:rsidR="00000000" w:rsidRPr="00000000">
              <w:rPr>
                <w:rtl w:val="0"/>
              </w:rPr>
              <w:t xml:space="preserve">distance with the user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 the car and </w:t>
            </w:r>
            <w:r w:rsidDel="00000000" w:rsidR="00000000" w:rsidRPr="00000000">
              <w:rPr>
                <w:rtl w:val="0"/>
              </w:rPr>
              <w:t xml:space="preserve">warn the use </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Blocked by an object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 for a few moments. If the object does not move, avoid it. Otherwise stay stopped and warn the user</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car cannot reach the user (autonomous mode)</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car has to wait in a reachable location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Warn the user and find another meeting point. Or go back to the initial location</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 sensors are not working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Make a process to check </w:t>
            </w:r>
            <w:r w:rsidDel="00000000" w:rsidR="00000000" w:rsidRPr="00000000">
              <w:rPr>
                <w:rtl w:val="0"/>
              </w:rPr>
              <w:t xml:space="preserve">sensors </w:t>
            </w:r>
            <w:r w:rsidDel="00000000" w:rsidR="00000000" w:rsidRPr="00000000">
              <w:rPr>
                <w:rtl w:val="0"/>
              </w:rPr>
              <w:t xml:space="preserve">behavior. Launch it periodically and during the initialization. Have some spare sensors. </w:t>
            </w:r>
            <w:r w:rsidDel="00000000" w:rsidR="00000000" w:rsidRPr="00000000">
              <w:rPr>
                <w:rtl w:val="0"/>
              </w:rPr>
              <w:t xml:space="preserve">Check that the sensors are available with a simple code.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the main components, prepare spare components.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If the sensors are redundant for some features, try to operate without them. Otherwise if the sensors are important stop and warn the user.</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Buy/Order new sensors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Late for a release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Communication in the team, respect the schedule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 the clients, rework on the sprint scheduling. Simplify </w:t>
            </w:r>
            <w:r w:rsidDel="00000000" w:rsidR="00000000" w:rsidRPr="00000000">
              <w:rPr>
                <w:rtl w:val="0"/>
              </w:rPr>
              <w:t xml:space="preserve">or discuss the lowest priority features  to give up with the customer</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Bad implementation of the state machine (unknown error)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sdt>
              <w:sdtPr>
                <w:tag w:val="goog_rdk_116"/>
              </w:sdtPr>
              <w:sdtContent>
                <w:commentRangeStart w:id="103"/>
              </w:sdtContent>
            </w:sdt>
            <w:r w:rsidDel="00000000" w:rsidR="00000000" w:rsidRPr="00000000">
              <w:rPr>
                <w:rtl w:val="0"/>
              </w:rPr>
              <w:t xml:space="preserve">Follow carefully the state machine </w:t>
            </w:r>
            <w:commentRangeEnd w:id="103"/>
            <w:r w:rsidDel="00000000" w:rsidR="00000000" w:rsidRPr="00000000">
              <w:commentReference w:id="103"/>
            </w:r>
            <w:r w:rsidDel="00000000" w:rsidR="00000000" w:rsidRPr="00000000">
              <w:rPr>
                <w:rtl w:val="0"/>
              </w:rPr>
              <w:t xml:space="preserve">(available for us and the client on the drive)</w:t>
            </w:r>
            <w:r w:rsidDel="00000000" w:rsidR="00000000" w:rsidRPr="00000000">
              <w:rPr>
                <w:rtl w:val="0"/>
              </w:rPr>
              <w:t xml:space="preserve"> while programming. Check the state machine with the tutor. Implement the state machine in an organized manner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17"/>
              </w:sdtPr>
              <w:sdtContent>
                <w:commentRangeStart w:id="104"/>
              </w:sdtContent>
            </w:sdt>
            <w:r w:rsidDel="00000000" w:rsidR="00000000" w:rsidRPr="00000000">
              <w:rPr>
                <w:rtl w:val="0"/>
              </w:rPr>
              <w:t xml:space="preserve">Check firstly if the code does not work or if it is a state machine problem.</w:t>
            </w:r>
            <w:commentRangeEnd w:id="104"/>
            <w:r w:rsidDel="00000000" w:rsidR="00000000" w:rsidRPr="00000000">
              <w:commentReference w:id="104"/>
            </w: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Phone app does not work properly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 Before releasing the app, check if it works well without the car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Check if it is a communication problem between the car and the phone. Otherwise, </w:t>
            </w:r>
            <w:sdt>
              <w:sdtPr>
                <w:tag w:val="goog_rdk_118"/>
              </w:sdtPr>
              <w:sdtContent>
                <w:commentRangeStart w:id="105"/>
              </w:sdtContent>
            </w:sdt>
            <w:r w:rsidDel="00000000" w:rsidR="00000000" w:rsidRPr="00000000">
              <w:rPr>
                <w:rtl w:val="0"/>
              </w:rPr>
              <w:t xml:space="preserve">check separately the car and the app</w:t>
            </w:r>
            <w:commentRangeEnd w:id="105"/>
            <w:r w:rsidDel="00000000" w:rsidR="00000000" w:rsidRPr="00000000">
              <w:commentReference w:id="105"/>
            </w:r>
            <w:r w:rsidDel="00000000" w:rsidR="00000000" w:rsidRPr="00000000">
              <w:rPr>
                <w:rtl w:val="0"/>
              </w:rPr>
              <w:t xml:space="preserve"> to find the problem</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battery in the car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Think about recharging the car, </w:t>
            </w:r>
            <w:r w:rsidDel="00000000" w:rsidR="00000000" w:rsidRPr="00000000">
              <w:rPr>
                <w:rtl w:val="0"/>
              </w:rPr>
              <w:t xml:space="preserve">Have a spare battery</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19"/>
              </w:sdtPr>
              <w:sdtContent>
                <w:commentRangeStart w:id="106"/>
              </w:sdtContent>
            </w:sdt>
            <w:r w:rsidDel="00000000" w:rsidR="00000000" w:rsidRPr="00000000">
              <w:rPr>
                <w:rtl w:val="0"/>
              </w:rPr>
              <w:t xml:space="preserve">Recharge the car and find tasks which do not need the car to be done</w:t>
            </w:r>
            <w:commentRangeEnd w:id="106"/>
            <w:r w:rsidDel="00000000" w:rsidR="00000000" w:rsidRPr="00000000">
              <w:commentReference w:id="106"/>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Else </w:t>
            </w:r>
            <w:r w:rsidDel="00000000" w:rsidR="00000000" w:rsidRPr="00000000">
              <w:rPr>
                <w:rtl w:val="0"/>
              </w:rPr>
              <w:t xml:space="preserve">find a spare battery to use.</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Some members are not available for a meeting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Be clear about availabilities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20"/>
              </w:sdtPr>
              <w:sdtContent>
                <w:commentRangeStart w:id="107"/>
              </w:sdtContent>
            </w:sdt>
            <w:r w:rsidDel="00000000" w:rsidR="00000000" w:rsidRPr="00000000">
              <w:rPr>
                <w:rtl w:val="0"/>
              </w:rPr>
              <w:t xml:space="preserve">If too </w:t>
            </w:r>
            <w:r w:rsidDel="00000000" w:rsidR="00000000" w:rsidRPr="00000000">
              <w:rPr>
                <w:rtl w:val="0"/>
              </w:rPr>
              <w:t xml:space="preserve">much </w:t>
            </w:r>
            <w:r w:rsidDel="00000000" w:rsidR="00000000" w:rsidRPr="00000000">
              <w:rPr>
                <w:rtl w:val="0"/>
              </w:rPr>
              <w:t xml:space="preserve">people are unavailable, postpone the meeting</w:t>
            </w:r>
            <w:commentRangeEnd w:id="107"/>
            <w:r w:rsidDel="00000000" w:rsidR="00000000" w:rsidRPr="00000000">
              <w:commentReference w:id="107"/>
            </w:r>
            <w:r w:rsidDel="00000000" w:rsidR="00000000" w:rsidRPr="00000000">
              <w:rPr>
                <w:rtl w:val="0"/>
              </w:rPr>
              <w:t xml:space="preserve">,</w:t>
            </w:r>
            <w:r w:rsidDel="00000000" w:rsidR="00000000" w:rsidRPr="00000000">
              <w:rPr>
                <w:rtl w:val="0"/>
              </w:rPr>
              <w:t xml:space="preserve"> or do it remotely </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product is </w:t>
            </w:r>
            <w:sdt>
              <w:sdtPr>
                <w:tag w:val="goog_rdk_121"/>
              </w:sdtPr>
              <w:sdtContent>
                <w:commentRangeStart w:id="108"/>
              </w:sdtContent>
            </w:sdt>
            <w:r w:rsidDel="00000000" w:rsidR="00000000" w:rsidRPr="00000000">
              <w:rPr>
                <w:rtl w:val="0"/>
              </w:rPr>
              <w:t xml:space="preserve">destroyed</w:t>
            </w:r>
            <w:commentRangeEnd w:id="108"/>
            <w:r w:rsidDel="00000000" w:rsidR="00000000" w:rsidRPr="00000000">
              <w:commentReference w:id="108"/>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Take care of the car as it </w:t>
            </w:r>
            <w:r w:rsidDel="00000000" w:rsidR="00000000" w:rsidRPr="00000000">
              <w:rPr>
                <w:rtl w:val="0"/>
              </w:rPr>
              <w:t xml:space="preserve">was the apple of our eyes</w:t>
            </w:r>
            <w:r w:rsidDel="00000000" w:rsidR="00000000" w:rsidRPr="00000000">
              <w:rPr>
                <w:rtl w:val="0"/>
              </w:rPr>
              <w:t xml:space="preserve">.</w:t>
            </w:r>
            <w:r w:rsidDel="00000000" w:rsidR="00000000" w:rsidRPr="00000000">
              <w:rPr>
                <w:rtl w:val="0"/>
              </w:rPr>
              <w:t xml:space="preserve"> Make sure to have fund(€</w:t>
            </w:r>
            <w:r w:rsidDel="00000000" w:rsidR="00000000" w:rsidRPr="00000000">
              <w:rPr>
                <w:rtl w:val="0"/>
              </w:rPr>
              <w:t xml:space="preserve">10,000</w:t>
            </w:r>
            <w:r w:rsidDel="00000000" w:rsidR="00000000" w:rsidRPr="00000000">
              <w:rPr>
                <w:rtl w:val="0"/>
              </w:rPr>
              <w:t xml:space="preserve">) to repay the product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sdt>
              <w:sdtPr>
                <w:tag w:val="goog_rdk_122"/>
              </w:sdtPr>
              <w:sdtContent>
                <w:commentRangeStart w:id="109"/>
              </w:sdtContent>
            </w:sdt>
            <w:r w:rsidDel="00000000" w:rsidR="00000000" w:rsidRPr="00000000">
              <w:rPr>
                <w:rtl w:val="0"/>
              </w:rPr>
              <w:t xml:space="preserve">Prepare an </w:t>
            </w:r>
            <w:r w:rsidDel="00000000" w:rsidR="00000000" w:rsidRPr="00000000">
              <w:rPr>
                <w:rtl w:val="0"/>
              </w:rPr>
              <w:t xml:space="preserve">apologize </w:t>
            </w:r>
            <w:r w:rsidDel="00000000" w:rsidR="00000000" w:rsidRPr="00000000">
              <w:rPr>
                <w:rtl w:val="0"/>
              </w:rPr>
              <w:t xml:space="preserve">message and run </w:t>
            </w:r>
            <w:r w:rsidDel="00000000" w:rsidR="00000000" w:rsidRPr="00000000">
              <w:rPr>
                <w:rtl w:val="0"/>
              </w:rPr>
              <w:t xml:space="preserve">away</w:t>
            </w:r>
            <w:commentRangeEnd w:id="109"/>
            <w:r w:rsidDel="00000000" w:rsidR="00000000" w:rsidRPr="00000000">
              <w:commentReference w:id="109"/>
            </w: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car hit someone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Respect security procedures (stay behind the car, check if there are no </w:t>
            </w:r>
            <w:r w:rsidDel="00000000" w:rsidR="00000000" w:rsidRPr="00000000">
              <w:rPr>
                <w:rtl w:val="0"/>
              </w:rPr>
              <w:t xml:space="preserve">onlooker</w:t>
            </w:r>
            <w:r w:rsidDel="00000000" w:rsidR="00000000" w:rsidRPr="00000000">
              <w:rPr>
                <w:rtl w:val="0"/>
              </w:rPr>
              <w:t xml:space="preserv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Help the concerned person</w:t>
            </w:r>
            <w:r w:rsidDel="00000000" w:rsidR="00000000" w:rsidRPr="00000000">
              <w:rPr>
                <w:rtl w:val="0"/>
              </w:rPr>
              <w:t xml:space="preserve">.</w:t>
            </w:r>
            <w:r w:rsidDel="00000000" w:rsidR="00000000" w:rsidRPr="00000000">
              <w:rPr>
                <w:rtl w:val="0"/>
              </w:rPr>
              <w:t xml:space="preserve"> If heavily injured, use the first aid kit situated </w:t>
            </w:r>
            <w:r w:rsidDel="00000000" w:rsidR="00000000" w:rsidRPr="00000000">
              <w:rPr>
                <w:rtl w:val="0"/>
              </w:rPr>
              <w:t xml:space="preserve">at </w:t>
            </w:r>
            <w:r w:rsidDel="00000000" w:rsidR="00000000" w:rsidRPr="00000000">
              <w:rPr>
                <w:rtl w:val="0"/>
              </w:rPr>
              <w:t xml:space="preserve">the second floor near the </w:t>
            </w:r>
            <w:r w:rsidDel="00000000" w:rsidR="00000000" w:rsidRPr="00000000">
              <w:rPr>
                <w:rtl w:val="0"/>
              </w:rPr>
              <w:t xml:space="preserve">secretariat </w:t>
            </w:r>
            <w:r w:rsidDel="00000000" w:rsidR="00000000" w:rsidRPr="00000000">
              <w:rPr>
                <w:rtl w:val="0"/>
              </w:rPr>
              <w:t xml:space="preserve">in the GEI building.</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only one who knows how a part works is not here for the development  of this part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Everyone should know (a minimum) how every part works (by commenting the code it must be </w:t>
            </w:r>
            <w:r w:rsidDel="00000000" w:rsidR="00000000" w:rsidRPr="00000000">
              <w:rPr>
                <w:rtl w:val="0"/>
              </w:rPr>
              <w:t xml:space="preserve">understandable</w:t>
            </w:r>
            <w:r w:rsidDel="00000000" w:rsidR="00000000" w:rsidRPr="00000000">
              <w:rPr>
                <w:rtl w:val="0"/>
              </w:rPr>
              <w:t xml:space="preserve">) </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Find another thing to do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 order an important component but we never have it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Order as early as possible. Think about other features </w:t>
            </w:r>
            <w:r w:rsidDel="00000000" w:rsidR="00000000" w:rsidRPr="00000000">
              <w:rPr>
                <w:rtl w:val="0"/>
              </w:rPr>
              <w:t xml:space="preserve">that not need </w:t>
            </w:r>
            <w:r w:rsidDel="00000000" w:rsidR="00000000" w:rsidRPr="00000000">
              <w:rPr>
                <w:rtl w:val="0"/>
              </w:rPr>
              <w:t xml:space="preserve">this component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Find an alternative</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Code is lost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 Do not forget to </w:t>
            </w:r>
            <w:r w:rsidDel="00000000" w:rsidR="00000000" w:rsidRPr="00000000">
              <w:rPr>
                <w:rtl w:val="0"/>
              </w:rPr>
              <w:t xml:space="preserve">git </w:t>
            </w:r>
            <w:r w:rsidDel="00000000" w:rsidR="00000000" w:rsidRPr="00000000">
              <w:rPr>
                <w:rtl w:val="0"/>
              </w:rPr>
              <w:t xml:space="preserve">push when there is a big addition for the project.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When we do something a second time, it is always better so </w:t>
            </w:r>
            <w:r w:rsidDel="00000000" w:rsidR="00000000" w:rsidRPr="00000000">
              <w:rPr>
                <w:rtl w:val="0"/>
              </w:rPr>
              <w:t xml:space="preserve">don’t </w:t>
            </w:r>
            <w:r w:rsidDel="00000000" w:rsidR="00000000" w:rsidRPr="00000000">
              <w:rPr>
                <w:rtl w:val="0"/>
              </w:rPr>
              <w:t xml:space="preserve">worry</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Almost all the team is sick for an important meeting/presentation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Warn as early as possible</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Postpone it</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22D">
            <w:pPr>
              <w:spacing w:line="276" w:lineRule="auto"/>
              <w:rPr/>
            </w:pPr>
            <w:r w:rsidDel="00000000" w:rsidR="00000000" w:rsidRPr="00000000">
              <w:rPr>
                <w:rtl w:val="0"/>
              </w:rPr>
              <w:t xml:space="preserve">Inadequate communication within the team or with stakeholders can result in misunderstandings and missed requirements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F">
            <w:pPr>
              <w:spacing w:line="276" w:lineRule="auto"/>
              <w:rPr/>
            </w:pPr>
            <w:r w:rsidDel="00000000" w:rsidR="00000000" w:rsidRPr="00000000">
              <w:rPr>
                <w:rtl w:val="0"/>
              </w:rPr>
              <w:t xml:space="preserve">Maintain clear lines of communication, document project details, and establish regular check-ins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0">
            <w:pPr>
              <w:spacing w:line="276" w:lineRule="auto"/>
              <w:rPr/>
            </w:pPr>
            <w:r w:rsidDel="00000000" w:rsidR="00000000" w:rsidRPr="00000000">
              <w:rPr>
                <w:rtl w:val="0"/>
              </w:rPr>
              <w:t xml:space="preserve">Address communication issues and adjust project plans or documentation to align with revised requirements</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231">
            <w:pPr>
              <w:spacing w:line="276" w:lineRule="auto"/>
              <w:rPr/>
            </w:pPr>
            <w:r w:rsidDel="00000000" w:rsidR="00000000" w:rsidRPr="00000000">
              <w:rPr>
                <w:rtl w:val="0"/>
              </w:rPr>
              <w:t xml:space="preserve">Stakeholders may request additional features or modifications beyond the initially defined scope, leading to project delays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33">
            <w:pPr>
              <w:spacing w:line="276" w:lineRule="auto"/>
              <w:rPr/>
            </w:pPr>
            <w:r w:rsidDel="00000000" w:rsidR="00000000" w:rsidRPr="00000000">
              <w:rPr>
                <w:rtl w:val="0"/>
              </w:rPr>
              <w:t xml:space="preserve">Clearly define the project scope and obtain stakeholder approval. Establish a change control process.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234">
            <w:pPr>
              <w:spacing w:line="276" w:lineRule="auto"/>
              <w:rPr/>
            </w:pPr>
            <w:r w:rsidDel="00000000" w:rsidR="00000000" w:rsidRPr="00000000">
              <w:rPr>
                <w:rtl w:val="0"/>
              </w:rPr>
              <w:t xml:space="preserve">Assess the impact of requested changes,negotiate with stakeholders, and adjust the project plan as needed.</w:t>
            </w:r>
          </w:p>
        </w:tc>
      </w:tr>
    </w:tbl>
    <w:p w:rsidR="00000000" w:rsidDel="00000000" w:rsidP="00000000" w:rsidRDefault="00000000" w:rsidRPr="00000000" w14:paraId="00000235">
      <w:pPr>
        <w:jc w:val="both"/>
        <w:rPr>
          <w:color w:val="1155cc"/>
        </w:rPr>
      </w:pPr>
      <w:r w:rsidDel="00000000" w:rsidR="00000000" w:rsidRPr="00000000">
        <w:rPr>
          <w:rtl w:val="0"/>
        </w:rPr>
      </w:r>
    </w:p>
    <w:p w:rsidR="00000000" w:rsidDel="00000000" w:rsidP="00000000" w:rsidRDefault="00000000" w:rsidRPr="00000000" w14:paraId="00000236">
      <w:pPr>
        <w:jc w:val="both"/>
        <w:rPr>
          <w:color w:val="1155cc"/>
        </w:rPr>
      </w:pPr>
      <w:r w:rsidDel="00000000" w:rsidR="00000000" w:rsidRPr="00000000">
        <w:rPr>
          <w:rtl w:val="0"/>
        </w:rPr>
      </w:r>
    </w:p>
    <w:sdt>
      <w:sdtPr>
        <w:lock w:val="contentLocked"/>
        <w:tag w:val="goog_rdk_148"/>
      </w:sdtPr>
      <w:sdtContent>
        <w:tbl>
          <w:tblPr>
            <w:tblStyle w:val="Table4"/>
            <w:tblpPr w:leftFromText="180" w:rightFromText="180" w:topFromText="180" w:bottomFromText="180" w:vertAnchor="text" w:horzAnchor="text" w:tblpX="1230" w:tblpY="0"/>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630" w:hRule="atLeast"/>
              <w:tblHeader w:val="0"/>
            </w:trPr>
            <w:sdt>
              <w:sdtPr>
                <w:lock w:val="contentLocked"/>
                <w:tag w:val="goog_rdk_123"/>
              </w:sdtPr>
              <w:sdtContent>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line="276" w:lineRule="auto"/>
                      <w:jc w:val="center"/>
                      <w:rPr>
                        <w:sz w:val="20"/>
                        <w:szCs w:val="20"/>
                      </w:rPr>
                    </w:pPr>
                    <w:r w:rsidDel="00000000" w:rsidR="00000000" w:rsidRPr="00000000">
                      <w:rPr>
                        <w:sz w:val="20"/>
                        <w:szCs w:val="20"/>
                        <w:rtl w:val="0"/>
                      </w:rPr>
                      <w:t xml:space="preserve">Risk Matrix</w:t>
                    </w:r>
                  </w:p>
                </w:tc>
              </w:sdtContent>
            </w:sdt>
            <w:sdt>
              <w:sdtPr>
                <w:lock w:val="contentLocked"/>
                <w:tag w:val="goog_rdk_124"/>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38">
                    <w:pPr>
                      <w:widowControl w:val="0"/>
                      <w:spacing w:line="276" w:lineRule="auto"/>
                      <w:jc w:val="center"/>
                      <w:rPr>
                        <w:sz w:val="20"/>
                        <w:szCs w:val="20"/>
                      </w:rPr>
                    </w:pPr>
                    <w:r w:rsidDel="00000000" w:rsidR="00000000" w:rsidRPr="00000000">
                      <w:rPr>
                        <w:sz w:val="20"/>
                        <w:szCs w:val="20"/>
                        <w:rtl w:val="0"/>
                      </w:rPr>
                      <w:t xml:space="preserve">Very high proba</w:t>
                    </w:r>
                  </w:p>
                </w:tc>
              </w:sdtContent>
            </w:sdt>
            <w:sdt>
              <w:sdtPr>
                <w:lock w:val="contentLocked"/>
                <w:tag w:val="goog_rdk_125"/>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39">
                    <w:pPr>
                      <w:widowControl w:val="0"/>
                      <w:spacing w:line="276" w:lineRule="auto"/>
                      <w:jc w:val="center"/>
                      <w:rPr>
                        <w:sz w:val="20"/>
                        <w:szCs w:val="20"/>
                      </w:rPr>
                    </w:pPr>
                    <w:r w:rsidDel="00000000" w:rsidR="00000000" w:rsidRPr="00000000">
                      <w:rPr>
                        <w:sz w:val="20"/>
                        <w:szCs w:val="20"/>
                        <w:rtl w:val="0"/>
                      </w:rPr>
                      <w:t xml:space="preserve">High probability</w:t>
                    </w:r>
                  </w:p>
                </w:tc>
              </w:sdtContent>
            </w:sdt>
            <w:sdt>
              <w:sdtPr>
                <w:lock w:val="contentLocked"/>
                <w:tag w:val="goog_rdk_126"/>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3A">
                    <w:pPr>
                      <w:widowControl w:val="0"/>
                      <w:spacing w:line="276" w:lineRule="auto"/>
                      <w:jc w:val="center"/>
                      <w:rPr>
                        <w:sz w:val="20"/>
                        <w:szCs w:val="20"/>
                      </w:rPr>
                    </w:pPr>
                    <w:r w:rsidDel="00000000" w:rsidR="00000000" w:rsidRPr="00000000">
                      <w:rPr>
                        <w:sz w:val="20"/>
                        <w:szCs w:val="20"/>
                        <w:rtl w:val="0"/>
                      </w:rPr>
                      <w:t xml:space="preserve">Small probability</w:t>
                    </w:r>
                  </w:p>
                </w:tc>
              </w:sdtContent>
            </w:sdt>
            <w:sdt>
              <w:sdtPr>
                <w:lock w:val="contentLocked"/>
                <w:tag w:val="goog_rdk_127"/>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3B">
                    <w:pPr>
                      <w:widowControl w:val="0"/>
                      <w:spacing w:line="276" w:lineRule="auto"/>
                      <w:jc w:val="center"/>
                      <w:rPr>
                        <w:sz w:val="20"/>
                        <w:szCs w:val="20"/>
                      </w:rPr>
                    </w:pPr>
                    <w:r w:rsidDel="00000000" w:rsidR="00000000" w:rsidRPr="00000000">
                      <w:rPr>
                        <w:sz w:val="20"/>
                        <w:szCs w:val="20"/>
                        <w:rtl w:val="0"/>
                      </w:rPr>
                      <w:t xml:space="preserve">Unlikely</w:t>
                    </w:r>
                  </w:p>
                </w:tc>
              </w:sdtContent>
            </w:sdt>
          </w:tr>
          <w:tr>
            <w:trPr>
              <w:cantSplit w:val="0"/>
              <w:trHeight w:val="600" w:hRule="atLeast"/>
              <w:tblHeader w:val="0"/>
            </w:trPr>
            <w:sdt>
              <w:sdtPr>
                <w:lock w:val="contentLocked"/>
                <w:tag w:val="goog_rdk_128"/>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3C">
                    <w:pPr>
                      <w:widowControl w:val="0"/>
                      <w:spacing w:line="276" w:lineRule="auto"/>
                      <w:jc w:val="center"/>
                      <w:rPr>
                        <w:sz w:val="20"/>
                        <w:szCs w:val="20"/>
                      </w:rPr>
                    </w:pPr>
                    <w:r w:rsidDel="00000000" w:rsidR="00000000" w:rsidRPr="00000000">
                      <w:rPr>
                        <w:sz w:val="20"/>
                        <w:szCs w:val="20"/>
                        <w:rtl w:val="0"/>
                      </w:rPr>
                      <w:t xml:space="preserve">Critical</w:t>
                    </w:r>
                  </w:p>
                </w:tc>
              </w:sdtContent>
            </w:sdt>
            <w:sdt>
              <w:sdtPr>
                <w:lock w:val="contentLocked"/>
                <w:tag w:val="goog_rdk_129"/>
              </w:sdtPr>
              <w:sdtContent>
                <w:tc>
                  <w:tcPr>
                    <w:tcBorders>
                      <w:top w:color="000000"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center"/>
                  </w:tcPr>
                  <w:p w:rsidR="00000000" w:rsidDel="00000000" w:rsidP="00000000" w:rsidRDefault="00000000" w:rsidRPr="00000000" w14:paraId="0000023D">
                    <w:pPr>
                      <w:widowControl w:val="0"/>
                      <w:spacing w:line="276" w:lineRule="auto"/>
                      <w:rPr>
                        <w:sz w:val="20"/>
                        <w:szCs w:val="20"/>
                      </w:rPr>
                    </w:pPr>
                    <w:r w:rsidDel="00000000" w:rsidR="00000000" w:rsidRPr="00000000">
                      <w:rPr>
                        <w:rtl w:val="0"/>
                      </w:rPr>
                    </w:r>
                  </w:p>
                </w:tc>
              </w:sdtContent>
            </w:sdt>
            <w:sdt>
              <w:sdtPr>
                <w:lock w:val="contentLocked"/>
                <w:tag w:val="goog_rdk_130"/>
              </w:sdtPr>
              <w:sdtContent>
                <w:tc>
                  <w:tcPr>
                    <w:tcBorders>
                      <w:top w:color="000000"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center"/>
                  </w:tcPr>
                  <w:p w:rsidR="00000000" w:rsidDel="00000000" w:rsidP="00000000" w:rsidRDefault="00000000" w:rsidRPr="00000000" w14:paraId="0000023E">
                    <w:pPr>
                      <w:widowControl w:val="0"/>
                      <w:spacing w:line="276" w:lineRule="auto"/>
                      <w:rPr>
                        <w:sz w:val="20"/>
                        <w:szCs w:val="20"/>
                      </w:rPr>
                    </w:pPr>
                    <w:r w:rsidDel="00000000" w:rsidR="00000000" w:rsidRPr="00000000">
                      <w:rPr>
                        <w:rtl w:val="0"/>
                      </w:rPr>
                    </w:r>
                  </w:p>
                </w:tc>
              </w:sdtContent>
            </w:sdt>
            <w:sdt>
              <w:sdtPr>
                <w:lock w:val="contentLocked"/>
                <w:tag w:val="goog_rdk_131"/>
              </w:sdtPr>
              <w:sdtContent>
                <w:tc>
                  <w:tcPr>
                    <w:tcBorders>
                      <w:top w:color="000000"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center"/>
                  </w:tcPr>
                  <w:p w:rsidR="00000000" w:rsidDel="00000000" w:rsidP="00000000" w:rsidRDefault="00000000" w:rsidRPr="00000000" w14:paraId="0000023F">
                    <w:pPr>
                      <w:widowControl w:val="0"/>
                      <w:spacing w:line="276" w:lineRule="auto"/>
                      <w:jc w:val="center"/>
                      <w:rPr>
                        <w:sz w:val="20"/>
                        <w:szCs w:val="20"/>
                      </w:rPr>
                    </w:pPr>
                    <w:r w:rsidDel="00000000" w:rsidR="00000000" w:rsidRPr="00000000">
                      <w:rPr>
                        <w:sz w:val="20"/>
                        <w:szCs w:val="20"/>
                        <w:rtl w:val="0"/>
                      </w:rPr>
                      <w:t xml:space="preserve">14</w:t>
                    </w:r>
                  </w:p>
                </w:tc>
              </w:sdtContent>
            </w:sdt>
            <w:sdt>
              <w:sdtPr>
                <w:lock w:val="contentLocked"/>
                <w:tag w:val="goog_rdk_132"/>
              </w:sdtPr>
              <w:sdtContent>
                <w:tc>
                  <w:tcPr>
                    <w:tcBorders>
                      <w:top w:color="000000" w:space="0" w:sz="5" w:val="single"/>
                      <w:left w:color="000000" w:space="0" w:sz="5" w:val="single"/>
                      <w:bottom w:color="000000" w:space="0" w:sz="5" w:val="single"/>
                      <w:right w:color="000000" w:space="0" w:sz="5" w:val="single"/>
                    </w:tcBorders>
                    <w:shd w:fill="ff9900" w:val="clear"/>
                    <w:tcMar>
                      <w:top w:w="40.0" w:type="dxa"/>
                      <w:left w:w="40.0" w:type="dxa"/>
                      <w:bottom w:w="40.0" w:type="dxa"/>
                      <w:right w:w="40.0" w:type="dxa"/>
                    </w:tcMar>
                    <w:vAlign w:val="center"/>
                  </w:tcPr>
                  <w:p w:rsidR="00000000" w:rsidDel="00000000" w:rsidP="00000000" w:rsidRDefault="00000000" w:rsidRPr="00000000" w14:paraId="00000240">
                    <w:pPr>
                      <w:widowControl w:val="0"/>
                      <w:spacing w:line="276" w:lineRule="auto"/>
                      <w:jc w:val="center"/>
                      <w:rPr>
                        <w:sz w:val="20"/>
                        <w:szCs w:val="20"/>
                      </w:rPr>
                    </w:pPr>
                    <w:r w:rsidDel="00000000" w:rsidR="00000000" w:rsidRPr="00000000">
                      <w:rPr>
                        <w:sz w:val="20"/>
                        <w:szCs w:val="20"/>
                        <w:rtl w:val="0"/>
                      </w:rPr>
                      <w:t xml:space="preserve">11;15</w:t>
                    </w:r>
                  </w:p>
                </w:tc>
              </w:sdtContent>
            </w:sdt>
          </w:tr>
          <w:tr>
            <w:trPr>
              <w:cantSplit w:val="0"/>
              <w:trHeight w:val="630" w:hRule="atLeast"/>
              <w:tblHeader w:val="0"/>
            </w:trPr>
            <w:sdt>
              <w:sdtPr>
                <w:lock w:val="contentLocked"/>
                <w:tag w:val="goog_rdk_133"/>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41">
                    <w:pPr>
                      <w:widowControl w:val="0"/>
                      <w:spacing w:line="276" w:lineRule="auto"/>
                      <w:jc w:val="center"/>
                      <w:rPr>
                        <w:sz w:val="20"/>
                        <w:szCs w:val="20"/>
                      </w:rPr>
                    </w:pPr>
                    <w:r w:rsidDel="00000000" w:rsidR="00000000" w:rsidRPr="00000000">
                      <w:rPr>
                        <w:sz w:val="20"/>
                        <w:szCs w:val="20"/>
                        <w:rtl w:val="0"/>
                      </w:rPr>
                      <w:t xml:space="preserve">Major</w:t>
                    </w:r>
                  </w:p>
                </w:tc>
              </w:sdtContent>
            </w:sdt>
            <w:sdt>
              <w:sdtPr>
                <w:lock w:val="contentLocked"/>
                <w:tag w:val="goog_rdk_134"/>
              </w:sdtPr>
              <w:sdtContent>
                <w:tc>
                  <w:tcPr>
                    <w:tcBorders>
                      <w:top w:color="000000"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center"/>
                  </w:tcPr>
                  <w:p w:rsidR="00000000" w:rsidDel="00000000" w:rsidP="00000000" w:rsidRDefault="00000000" w:rsidRPr="00000000" w14:paraId="00000242">
                    <w:pPr>
                      <w:widowControl w:val="0"/>
                      <w:spacing w:line="276" w:lineRule="auto"/>
                      <w:rPr>
                        <w:sz w:val="20"/>
                        <w:szCs w:val="20"/>
                      </w:rPr>
                    </w:pPr>
                    <w:r w:rsidDel="00000000" w:rsidR="00000000" w:rsidRPr="00000000">
                      <w:rPr>
                        <w:rtl w:val="0"/>
                      </w:rPr>
                    </w:r>
                  </w:p>
                </w:tc>
              </w:sdtContent>
            </w:sdt>
            <w:sdt>
              <w:sdtPr>
                <w:lock w:val="contentLocked"/>
                <w:tag w:val="goog_rdk_135"/>
              </w:sdtPr>
              <w:sdtContent>
                <w:tc>
                  <w:tcPr>
                    <w:tcBorders>
                      <w:top w:color="000000"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center"/>
                  </w:tcPr>
                  <w:p w:rsidR="00000000" w:rsidDel="00000000" w:rsidP="00000000" w:rsidRDefault="00000000" w:rsidRPr="00000000" w14:paraId="00000243">
                    <w:pPr>
                      <w:widowControl w:val="0"/>
                      <w:spacing w:line="276" w:lineRule="auto"/>
                      <w:rPr>
                        <w:sz w:val="20"/>
                        <w:szCs w:val="20"/>
                      </w:rPr>
                    </w:pPr>
                    <w:r w:rsidDel="00000000" w:rsidR="00000000" w:rsidRPr="00000000">
                      <w:rPr>
                        <w:sz w:val="20"/>
                        <w:szCs w:val="20"/>
                        <w:rtl w:val="0"/>
                      </w:rPr>
                      <w:t xml:space="preserve">17</w:t>
                    </w:r>
                  </w:p>
                </w:tc>
              </w:sdtContent>
            </w:sdt>
            <w:sdt>
              <w:sdtPr>
                <w:lock w:val="contentLocked"/>
                <w:tag w:val="goog_rdk_136"/>
              </w:sdtPr>
              <w:sdtContent>
                <w:tc>
                  <w:tcPr>
                    <w:tcBorders>
                      <w:top w:color="000000" w:space="0" w:sz="5" w:val="single"/>
                      <w:left w:color="000000" w:space="0" w:sz="5" w:val="single"/>
                      <w:bottom w:color="000000" w:space="0" w:sz="5" w:val="single"/>
                      <w:right w:color="000000" w:space="0" w:sz="5" w:val="single"/>
                    </w:tcBorders>
                    <w:shd w:fill="ff9900" w:val="clear"/>
                    <w:tcMar>
                      <w:top w:w="40.0" w:type="dxa"/>
                      <w:left w:w="40.0" w:type="dxa"/>
                      <w:bottom w:w="40.0" w:type="dxa"/>
                      <w:right w:w="40.0" w:type="dxa"/>
                    </w:tcMar>
                    <w:vAlign w:val="center"/>
                  </w:tcPr>
                  <w:p w:rsidR="00000000" w:rsidDel="00000000" w:rsidP="00000000" w:rsidRDefault="00000000" w:rsidRPr="00000000" w14:paraId="00000244">
                    <w:pPr>
                      <w:widowControl w:val="0"/>
                      <w:spacing w:line="276" w:lineRule="auto"/>
                      <w:jc w:val="center"/>
                      <w:rPr>
                        <w:sz w:val="20"/>
                        <w:szCs w:val="20"/>
                      </w:rPr>
                    </w:pPr>
                    <w:r w:rsidDel="00000000" w:rsidR="00000000" w:rsidRPr="00000000">
                      <w:rPr>
                        <w:sz w:val="20"/>
                        <w:szCs w:val="20"/>
                        <w:rtl w:val="0"/>
                      </w:rPr>
                      <w:t xml:space="preserve">5;12</w:t>
                    </w:r>
                  </w:p>
                </w:tc>
              </w:sdtContent>
            </w:sdt>
            <w:sdt>
              <w:sdtPr>
                <w:lock w:val="contentLocked"/>
                <w:tag w:val="goog_rdk_137"/>
              </w:sdtPr>
              <w:sdtContent>
                <w:tc>
                  <w:tcPr>
                    <w:tcBorders>
                      <w:top w:color="000000" w:space="0" w:sz="5" w:val="single"/>
                      <w:left w:color="000000" w:space="0" w:sz="5" w:val="single"/>
                      <w:bottom w:color="000000" w:space="0" w:sz="5" w:val="single"/>
                      <w:right w:color="000000" w:space="0" w:sz="5" w:val="single"/>
                    </w:tcBorders>
                    <w:shd w:fill="ff9900" w:val="clear"/>
                    <w:tcMar>
                      <w:top w:w="40.0" w:type="dxa"/>
                      <w:left w:w="40.0" w:type="dxa"/>
                      <w:bottom w:w="40.0" w:type="dxa"/>
                      <w:right w:w="40.0" w:type="dxa"/>
                    </w:tcMar>
                    <w:vAlign w:val="center"/>
                  </w:tcPr>
                  <w:p w:rsidR="00000000" w:rsidDel="00000000" w:rsidP="00000000" w:rsidRDefault="00000000" w:rsidRPr="00000000" w14:paraId="00000245">
                    <w:pPr>
                      <w:widowControl w:val="0"/>
                      <w:spacing w:line="276" w:lineRule="auto"/>
                      <w:jc w:val="center"/>
                      <w:rPr>
                        <w:sz w:val="20"/>
                        <w:szCs w:val="20"/>
                      </w:rPr>
                    </w:pPr>
                    <w:r w:rsidDel="00000000" w:rsidR="00000000" w:rsidRPr="00000000">
                      <w:rPr>
                        <w:sz w:val="20"/>
                        <w:szCs w:val="20"/>
                        <w:rtl w:val="0"/>
                      </w:rPr>
                      <w:t xml:space="preserve">16</w:t>
                    </w:r>
                  </w:p>
                </w:tc>
              </w:sdtContent>
            </w:sdt>
          </w:tr>
          <w:tr>
            <w:trPr>
              <w:cantSplit w:val="0"/>
              <w:trHeight w:val="660" w:hRule="atLeast"/>
              <w:tblHeader w:val="0"/>
            </w:trPr>
            <w:sdt>
              <w:sdtPr>
                <w:lock w:val="contentLocked"/>
                <w:tag w:val="goog_rdk_138"/>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46">
                    <w:pPr>
                      <w:widowControl w:val="0"/>
                      <w:spacing w:line="276" w:lineRule="auto"/>
                      <w:jc w:val="center"/>
                      <w:rPr>
                        <w:sz w:val="20"/>
                        <w:szCs w:val="20"/>
                      </w:rPr>
                    </w:pPr>
                    <w:r w:rsidDel="00000000" w:rsidR="00000000" w:rsidRPr="00000000">
                      <w:rPr>
                        <w:sz w:val="20"/>
                        <w:szCs w:val="20"/>
                        <w:rtl w:val="0"/>
                      </w:rPr>
                      <w:t xml:space="preserve">Minor</w:t>
                    </w:r>
                  </w:p>
                </w:tc>
              </w:sdtContent>
            </w:sdt>
            <w:sdt>
              <w:sdtPr>
                <w:lock w:val="contentLocked"/>
                <w:tag w:val="goog_rdk_139"/>
              </w:sdtPr>
              <w:sdtContent>
                <w:tc>
                  <w:tcPr>
                    <w:tcBorders>
                      <w:top w:color="000000"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center"/>
                  </w:tcPr>
                  <w:p w:rsidR="00000000" w:rsidDel="00000000" w:rsidP="00000000" w:rsidRDefault="00000000" w:rsidRPr="00000000" w14:paraId="00000247">
                    <w:pPr>
                      <w:widowControl w:val="0"/>
                      <w:spacing w:line="276" w:lineRule="auto"/>
                      <w:rPr>
                        <w:sz w:val="20"/>
                        <w:szCs w:val="20"/>
                      </w:rPr>
                    </w:pPr>
                    <w:r w:rsidDel="00000000" w:rsidR="00000000" w:rsidRPr="00000000">
                      <w:rPr>
                        <w:rtl w:val="0"/>
                      </w:rPr>
                    </w:r>
                  </w:p>
                </w:tc>
              </w:sdtContent>
            </w:sdt>
            <w:sdt>
              <w:sdtPr>
                <w:lock w:val="contentLocked"/>
                <w:tag w:val="goog_rdk_140"/>
              </w:sdtPr>
              <w:sdtContent>
                <w:tc>
                  <w:tcPr>
                    <w:tcBorders>
                      <w:top w:color="000000" w:space="0" w:sz="5" w:val="single"/>
                      <w:left w:color="000000" w:space="0" w:sz="5" w:val="single"/>
                      <w:bottom w:color="000000" w:space="0" w:sz="5" w:val="single"/>
                      <w:right w:color="000000" w:space="0" w:sz="5" w:val="single"/>
                    </w:tcBorders>
                    <w:shd w:fill="ff9900" w:val="clear"/>
                    <w:tcMar>
                      <w:top w:w="40.0" w:type="dxa"/>
                      <w:left w:w="40.0" w:type="dxa"/>
                      <w:bottom w:w="40.0" w:type="dxa"/>
                      <w:right w:w="40.0" w:type="dxa"/>
                    </w:tcMar>
                    <w:vAlign w:val="center"/>
                  </w:tcPr>
                  <w:p w:rsidR="00000000" w:rsidDel="00000000" w:rsidP="00000000" w:rsidRDefault="00000000" w:rsidRPr="00000000" w14:paraId="00000248">
                    <w:pPr>
                      <w:widowControl w:val="0"/>
                      <w:spacing w:line="276" w:lineRule="auto"/>
                      <w:jc w:val="center"/>
                      <w:rPr>
                        <w:sz w:val="20"/>
                        <w:szCs w:val="20"/>
                      </w:rPr>
                    </w:pPr>
                    <w:r w:rsidDel="00000000" w:rsidR="00000000" w:rsidRPr="00000000">
                      <w:rPr>
                        <w:sz w:val="20"/>
                        <w:szCs w:val="20"/>
                        <w:rtl w:val="0"/>
                      </w:rPr>
                      <w:t xml:space="preserve">1;2;6;7;13;8;18</w:t>
                    </w:r>
                  </w:p>
                </w:tc>
              </w:sdtContent>
            </w:sdt>
            <w:sdt>
              <w:sdtPr>
                <w:lock w:val="contentLocked"/>
                <w:tag w:val="goog_rdk_141"/>
              </w:sdtPr>
              <w:sdtContent>
                <w:tc>
                  <w:tcPr>
                    <w:tcBorders>
                      <w:top w:color="000000" w:space="0" w:sz="5" w:val="single"/>
                      <w:left w:color="000000" w:space="0" w:sz="5" w:val="single"/>
                      <w:bottom w:color="000000" w:space="0" w:sz="5" w:val="single"/>
                      <w:right w:color="000000" w:space="0" w:sz="5" w:val="single"/>
                    </w:tcBorders>
                    <w:shd w:fill="ff9900" w:val="clear"/>
                    <w:tcMar>
                      <w:top w:w="40.0" w:type="dxa"/>
                      <w:left w:w="40.0" w:type="dxa"/>
                      <w:bottom w:w="40.0" w:type="dxa"/>
                      <w:right w:w="40.0" w:type="dxa"/>
                    </w:tcMar>
                    <w:vAlign w:val="center"/>
                  </w:tcPr>
                  <w:p w:rsidR="00000000" w:rsidDel="00000000" w:rsidP="00000000" w:rsidRDefault="00000000" w:rsidRPr="00000000" w14:paraId="00000249">
                    <w:pPr>
                      <w:widowControl w:val="0"/>
                      <w:spacing w:line="276" w:lineRule="auto"/>
                      <w:jc w:val="center"/>
                      <w:rPr>
                        <w:sz w:val="20"/>
                        <w:szCs w:val="20"/>
                      </w:rPr>
                    </w:pPr>
                    <w:r w:rsidDel="00000000" w:rsidR="00000000" w:rsidRPr="00000000">
                      <w:rPr>
                        <w:sz w:val="20"/>
                        <w:szCs w:val="20"/>
                        <w:rtl w:val="0"/>
                      </w:rPr>
                      <w:t xml:space="preserve">9</w:t>
                    </w:r>
                  </w:p>
                </w:tc>
              </w:sdtContent>
            </w:sdt>
            <w:sdt>
              <w:sdtPr>
                <w:lock w:val="contentLocked"/>
                <w:tag w:val="goog_rdk_142"/>
              </w:sdtPr>
              <w:sdtContent>
                <w:tc>
                  <w:tcPr>
                    <w:tcBorders>
                      <w:top w:color="000000"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center"/>
                  </w:tcPr>
                  <w:p w:rsidR="00000000" w:rsidDel="00000000" w:rsidP="00000000" w:rsidRDefault="00000000" w:rsidRPr="00000000" w14:paraId="0000024A">
                    <w:pPr>
                      <w:widowControl w:val="0"/>
                      <w:spacing w:line="276" w:lineRule="auto"/>
                      <w:rPr>
                        <w:sz w:val="20"/>
                        <w:szCs w:val="20"/>
                      </w:rPr>
                    </w:pPr>
                    <w:r w:rsidDel="00000000" w:rsidR="00000000" w:rsidRPr="00000000">
                      <w:rPr>
                        <w:rtl w:val="0"/>
                      </w:rPr>
                    </w:r>
                  </w:p>
                </w:tc>
              </w:sdtContent>
            </w:sdt>
          </w:tr>
          <w:tr>
            <w:trPr>
              <w:cantSplit w:val="0"/>
              <w:trHeight w:val="630" w:hRule="atLeast"/>
              <w:tblHeader w:val="0"/>
            </w:trPr>
            <w:sdt>
              <w:sdtPr>
                <w:lock w:val="contentLocked"/>
                <w:tag w:val="goog_rdk_143"/>
              </w:sdtPr>
              <w:sdtContent>
                <w:tc>
                  <w:tcPr>
                    <w:tcBorders>
                      <w:top w:color="000000" w:space="0" w:sz="5" w:val="single"/>
                      <w:left w:color="000000" w:space="0" w:sz="5" w:val="single"/>
                      <w:bottom w:color="000000" w:space="0" w:sz="5" w:val="single"/>
                      <w:right w:color="000000" w:space="0" w:sz="5" w:val="single"/>
                    </w:tcBorders>
                    <w:shd w:fill="b7b7b7" w:val="clear"/>
                    <w:tcMar>
                      <w:top w:w="40.0" w:type="dxa"/>
                      <w:left w:w="40.0" w:type="dxa"/>
                      <w:bottom w:w="40.0" w:type="dxa"/>
                      <w:right w:w="40.0" w:type="dxa"/>
                    </w:tcMar>
                    <w:vAlign w:val="center"/>
                  </w:tcPr>
                  <w:p w:rsidR="00000000" w:rsidDel="00000000" w:rsidP="00000000" w:rsidRDefault="00000000" w:rsidRPr="00000000" w14:paraId="0000024B">
                    <w:pPr>
                      <w:widowControl w:val="0"/>
                      <w:spacing w:line="276" w:lineRule="auto"/>
                      <w:jc w:val="center"/>
                      <w:rPr>
                        <w:sz w:val="20"/>
                        <w:szCs w:val="20"/>
                      </w:rPr>
                    </w:pPr>
                    <w:r w:rsidDel="00000000" w:rsidR="00000000" w:rsidRPr="00000000">
                      <w:rPr>
                        <w:sz w:val="20"/>
                        <w:szCs w:val="20"/>
                        <w:rtl w:val="0"/>
                      </w:rPr>
                      <w:t xml:space="preserve">Negligible</w:t>
                    </w:r>
                  </w:p>
                </w:tc>
              </w:sdtContent>
            </w:sdt>
            <w:sdt>
              <w:sdtPr>
                <w:lock w:val="contentLocked"/>
                <w:tag w:val="goog_rdk_144"/>
              </w:sdtPr>
              <w:sdtContent>
                <w:tc>
                  <w:tcPr>
                    <w:tcBorders>
                      <w:top w:color="000000" w:space="0" w:sz="5" w:val="single"/>
                      <w:left w:color="000000" w:space="0" w:sz="5" w:val="single"/>
                      <w:bottom w:color="000000" w:space="0" w:sz="5" w:val="single"/>
                      <w:right w:color="000000" w:space="0" w:sz="5" w:val="single"/>
                    </w:tcBorders>
                    <w:shd w:fill="ff9900" w:val="clear"/>
                    <w:tcMar>
                      <w:top w:w="40.0" w:type="dxa"/>
                      <w:left w:w="40.0" w:type="dxa"/>
                      <w:bottom w:w="40.0" w:type="dxa"/>
                      <w:right w:w="40.0" w:type="dxa"/>
                    </w:tcMar>
                    <w:vAlign w:val="center"/>
                  </w:tcPr>
                  <w:p w:rsidR="00000000" w:rsidDel="00000000" w:rsidP="00000000" w:rsidRDefault="00000000" w:rsidRPr="00000000" w14:paraId="0000024C">
                    <w:pPr>
                      <w:widowControl w:val="0"/>
                      <w:spacing w:line="276" w:lineRule="auto"/>
                      <w:jc w:val="center"/>
                      <w:rPr>
                        <w:sz w:val="20"/>
                        <w:szCs w:val="20"/>
                      </w:rPr>
                    </w:pPr>
                    <w:r w:rsidDel="00000000" w:rsidR="00000000" w:rsidRPr="00000000">
                      <w:rPr>
                        <w:sz w:val="20"/>
                        <w:szCs w:val="20"/>
                        <w:rtl w:val="0"/>
                      </w:rPr>
                      <w:t xml:space="preserve">3</w:t>
                    </w:r>
                  </w:p>
                </w:tc>
              </w:sdtContent>
            </w:sdt>
            <w:sdt>
              <w:sdtPr>
                <w:lock w:val="contentLocked"/>
                <w:tag w:val="goog_rdk_145"/>
              </w:sdtPr>
              <w:sdtContent>
                <w:tc>
                  <w:tcPr>
                    <w:tcBorders>
                      <w:top w:color="000000" w:space="0" w:sz="5" w:val="single"/>
                      <w:left w:color="000000" w:space="0" w:sz="5" w:val="single"/>
                      <w:bottom w:color="000000" w:space="0" w:sz="5" w:val="single"/>
                      <w:right w:color="000000" w:space="0" w:sz="5" w:val="single"/>
                    </w:tcBorders>
                    <w:shd w:fill="ff9900" w:val="clear"/>
                    <w:tcMar>
                      <w:top w:w="40.0" w:type="dxa"/>
                      <w:left w:w="40.0" w:type="dxa"/>
                      <w:bottom w:w="40.0" w:type="dxa"/>
                      <w:right w:w="40.0" w:type="dxa"/>
                    </w:tcMar>
                    <w:vAlign w:val="center"/>
                  </w:tcPr>
                  <w:p w:rsidR="00000000" w:rsidDel="00000000" w:rsidP="00000000" w:rsidRDefault="00000000" w:rsidRPr="00000000" w14:paraId="0000024D">
                    <w:pPr>
                      <w:widowControl w:val="0"/>
                      <w:spacing w:line="276" w:lineRule="auto"/>
                      <w:jc w:val="center"/>
                      <w:rPr>
                        <w:sz w:val="20"/>
                        <w:szCs w:val="20"/>
                      </w:rPr>
                    </w:pPr>
                    <w:r w:rsidDel="00000000" w:rsidR="00000000" w:rsidRPr="00000000">
                      <w:rPr>
                        <w:sz w:val="20"/>
                        <w:szCs w:val="20"/>
                        <w:rtl w:val="0"/>
                      </w:rPr>
                      <w:t xml:space="preserve">10</w:t>
                    </w:r>
                  </w:p>
                </w:tc>
              </w:sdtContent>
            </w:sdt>
            <w:sdt>
              <w:sdtPr>
                <w:lock w:val="contentLocked"/>
                <w:tag w:val="goog_rdk_146"/>
              </w:sdtPr>
              <w:sdtContent>
                <w:tc>
                  <w:tcPr>
                    <w:tcBorders>
                      <w:top w:color="000000"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center"/>
                  </w:tcPr>
                  <w:p w:rsidR="00000000" w:rsidDel="00000000" w:rsidP="00000000" w:rsidRDefault="00000000" w:rsidRPr="00000000" w14:paraId="0000024E">
                    <w:pPr>
                      <w:widowControl w:val="0"/>
                      <w:spacing w:line="276" w:lineRule="auto"/>
                      <w:jc w:val="center"/>
                      <w:rPr>
                        <w:sz w:val="20"/>
                        <w:szCs w:val="20"/>
                      </w:rPr>
                    </w:pPr>
                    <w:r w:rsidDel="00000000" w:rsidR="00000000" w:rsidRPr="00000000">
                      <w:rPr>
                        <w:sz w:val="20"/>
                        <w:szCs w:val="20"/>
                        <w:rtl w:val="0"/>
                      </w:rPr>
                      <w:t xml:space="preserve">4</w:t>
                    </w:r>
                  </w:p>
                </w:tc>
              </w:sdtContent>
            </w:sdt>
            <w:sdt>
              <w:sdtPr>
                <w:lock w:val="contentLocked"/>
                <w:tag w:val="goog_rdk_147"/>
              </w:sdtPr>
              <w:sdtContent>
                <w:tc>
                  <w:tcPr>
                    <w:tcBorders>
                      <w:top w:color="000000"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center"/>
                  </w:tcPr>
                  <w:p w:rsidR="00000000" w:rsidDel="00000000" w:rsidP="00000000" w:rsidRDefault="00000000" w:rsidRPr="00000000" w14:paraId="0000024F">
                    <w:pPr>
                      <w:widowControl w:val="0"/>
                      <w:spacing w:line="276" w:lineRule="auto"/>
                      <w:rPr>
                        <w:sz w:val="20"/>
                        <w:szCs w:val="20"/>
                      </w:rPr>
                    </w:pPr>
                    <w:r w:rsidDel="00000000" w:rsidR="00000000" w:rsidRPr="00000000">
                      <w:rPr>
                        <w:rtl w:val="0"/>
                      </w:rPr>
                    </w:r>
                  </w:p>
                </w:tc>
              </w:sdtContent>
            </w:sdt>
          </w:tr>
        </w:tbl>
      </w:sdtContent>
    </w:sdt>
    <w:p w:rsidR="00000000" w:rsidDel="00000000" w:rsidP="00000000" w:rsidRDefault="00000000" w:rsidRPr="00000000" w14:paraId="00000250">
      <w:pPr>
        <w:jc w:val="both"/>
        <w:rPr>
          <w:color w:val="1155cc"/>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 </w:t>
      </w:r>
    </w:p>
    <w:p w:rsidR="00000000" w:rsidDel="00000000" w:rsidP="00000000" w:rsidRDefault="00000000" w:rsidRPr="00000000" w14:paraId="00000252">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jc w:val="both"/>
        <w:rPr>
          <w:color w:val="1155cc"/>
        </w:rPr>
      </w:pPr>
      <w:r w:rsidDel="00000000" w:rsidR="00000000" w:rsidRPr="00000000">
        <w:rPr>
          <w:color w:val="1155cc"/>
          <w:rtl w:val="0"/>
        </w:rPr>
        <w:t xml:space="preserve"> </w:t>
      </w:r>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odie Chanthery" w:id="109" w:date="2023-10-24T13:07:17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faire une caisse noire et s'organiser pour avoir 10 000€ de côté.</w:t>
      </w:r>
    </w:p>
  </w:comment>
  <w:comment w:author="Barbara Moore" w:id="26" w:date="2023-11-05T16:06:31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consistent in all your lists - if you use a verb at one stage, use a verb throughout (which would usually be my preference of course, but if you want to have noun list, that's okay if they are all consistently nouns)</w:t>
      </w:r>
    </w:p>
  </w:comment>
  <w:comment w:author="Barbara Moore" w:id="10" w:date="2023-11-05T15:57:31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elucidate why this is a plus for inclusivity too? ("to accommodate all users, even if they are hearing-impaired" or something like that?)</w:t>
      </w:r>
    </w:p>
  </w:comment>
  <w:comment w:author="Barbara Moore" w:id="28" w:date="2023-11-05T16:12:42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splice</w:t>
      </w:r>
    </w:p>
  </w:comment>
  <w:comment w:author="Elodie Chanthery" w:id="43" w:date="2023-10-24T12:37:39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 ambitieux</w:t>
      </w:r>
    </w:p>
  </w:comment>
  <w:comment w:author="Sebastien Delautier" w:id="44" w:date="2023-10-26T09:09:04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alors avec un mode autonome très simple. au sprint 3 c'est intéressant de voir les changements entre les 3 modes manuel, tracking, autonome</w:t>
      </w:r>
    </w:p>
  </w:comment>
  <w:comment w:author="Elodie Chanthery" w:id="40" w:date="2023-10-24T12:29:45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avoiding obstacles</w:t>
      </w:r>
    </w:p>
  </w:comment>
  <w:comment w:author="Elodie Chanthery" w:id="8" w:date="2023-10-24T12:13:56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aussi dans le track mode</w:t>
      </w:r>
    </w:p>
  </w:comment>
  <w:comment w:author="Barbara Moore" w:id="3" w:date="2023-11-05T15:52:38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seems out of context?</w:t>
      </w:r>
    </w:p>
  </w:comment>
  <w:comment w:author="Elodie Chanthery" w:id="41" w:date="2023-10-24T12:30:02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la partie explicabilité?</w:t>
      </w:r>
    </w:p>
  </w:comment>
  <w:comment w:author="Elodie Chanthery" w:id="108" w:date="2023-10-24T13:06:57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 ça c'est un peu fort!</w:t>
      </w:r>
    </w:p>
  </w:comment>
  <w:comment w:author="Elodie Chanthery" w:id="7" w:date="2023-10-24T12:13:16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forcément, ça peut être juste une IHM qui relaie les infos</w:t>
      </w:r>
    </w:p>
  </w:comment>
  <w:comment w:author="Barbara Moore" w:id="74" w:date="2023-11-05T16:26:01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Barbara Moore" w:id="4" w:date="2023-11-05T15:53:09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vocab</w:t>
      </w:r>
    </w:p>
  </w:comment>
  <w:comment w:author="Barbara Moore" w:id="81" w:date="2023-11-05T16:28:39Z">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should clean this up - lots of spacing typos, spelling typos, capitalization issues. All minor, but looks sloppy</w:t>
      </w:r>
    </w:p>
  </w:comment>
  <w:comment w:author="Barbara Moore" w:id="5" w:date="2023-11-05T15:53:42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w:t>
      </w:r>
    </w:p>
  </w:comment>
  <w:comment w:author="Barbara Moore" w:id="6" w:date="2023-11-05T15:54:28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it to be this way, perhaps consider putting the modes in list form, with bullet points, for instance</w:t>
      </w:r>
    </w:p>
  </w:comment>
  <w:comment w:author="Barbara Moore" w:id="86" w:date="2023-11-05T16:30: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consistency in syntax in these lists, again, as above</w:t>
      </w:r>
    </w:p>
  </w:comment>
  <w:comment w:author="Baptiste Turpin" w:id="25" w:date="2023-11-01T11:06:55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à l'utilisateur de le laisser dans un endroit safe à la fin du tracking, ou faut-il prévoir des zones dans lesquelles la voiture retourne en cas de mission terminée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lodie Chanthery" w:id="2" w:date="2023-10-24T12:10:35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la motivation de la demande de plus d'explications pour augmenter l'acceptabilité de l'usager (également pour des systèmes + critiques, pour passer les contraintes de certifications)</w:t>
      </w:r>
    </w:p>
  </w:comment>
  <w:comment w:author="Barbara Moore" w:id="0" w:date="2023-11-05T15:51:48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term?</w:t>
      </w:r>
    </w:p>
  </w:comment>
  <w:comment w:author="Elodie Chanthery" w:id="107" w:date="2023-10-24T13:06:41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le trouver le moyen de le faire en asynchrone.</w:t>
      </w:r>
    </w:p>
  </w:comment>
  <w:comment w:author="Barbara Moore" w:id="1" w:date="2023-11-05T15:51:55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vocab</w:t>
      </w:r>
    </w:p>
  </w:comment>
  <w:comment w:author="Elodie Chanthery" w:id="104" w:date="2023-10-24T13:05:26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Commencer dès le début du projet à le vérifier, trouver un moyen de l'afficher clairement au client. Incrémenter de manière organisée.</w:t>
      </w:r>
    </w:p>
  </w:comment>
  <w:comment w:author="Elodie Chanthery" w:id="93" w:date="2023-10-24T13:00:17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ces tâches a priori les codes existent déjà. Est-ce qu'il ne devrait pas y avoir des tâches de lecture et de récupération des codes antérieurs?</w:t>
      </w:r>
    </w:p>
  </w:comment>
  <w:comment w:author="Barbara Moore" w:id="15" w:date="2023-11-05T16:00:28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nominalization?</w:t>
      </w:r>
    </w:p>
  </w:comment>
  <w:comment w:author="Nicolas SIARD" w:id="16" w:date="2023-11-08T15:15:49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 your question/suggestion</w:t>
      </w:r>
    </w:p>
  </w:comment>
  <w:comment w:author="Elodie Chanthery" w:id="82" w:date="2023-10-24T12:54:32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très beau! vous pouvez rajouter les retrospectives</w:t>
      </w:r>
    </w:p>
  </w:comment>
  <w:comment w:author="Sebastien Delautier" w:id="83" w:date="2023-10-26T09:47:06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ça serait utile de mettre aussi en parallèle les fonctionnalités que vous amenez au fil des sprints. du point de vue client, milestone = nouvelle fonctionnalité dans le véhicule</w:t>
      </w:r>
    </w:p>
  </w:comment>
  <w:comment w:author="Barbara Moore" w:id="103" w:date="2023-11-05T16:41:02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order</w:t>
      </w:r>
    </w:p>
  </w:comment>
  <w:comment w:author="Elodie Chanthery" w:id="106" w:date="2023-10-24T13:05:54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trouver une autre batterie de secours pour tous les groupe? --&gt; a voir avec l'équipe technique</w:t>
      </w:r>
    </w:p>
  </w:comment>
  <w:comment w:author="Elodie Chanthery" w:id="84" w:date="2023-10-24T12:58:26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j'aimerais rajouter une story sur le retour à l'utilisateur du mode de fonctionnement de la voiture</w:t>
      </w:r>
    </w:p>
  </w:comment>
  <w:comment w:author="Sebastien Delautier" w:id="85" w:date="2023-10-26T09:48:41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 à fait en ligne. vous avez 2 modes (manuel &amp; emergency stop) et déjà des transitions. Faites le retour de mode à l'utilisateur et faites vous un log des transitions entre modes pour analyse et exploitation ultérieure</w:t>
      </w:r>
    </w:p>
  </w:comment>
  <w:comment w:author="Sebastien Delautier" w:id="17" w:date="2023-10-26T08:58:38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si l'essai de trouver une trajectoire d'évitement en mode Tracking ne marche pas, quelle alternative?</w:t>
      </w:r>
    </w:p>
  </w:comment>
  <w:comment w:author="Barbara Moore" w:id="105" w:date="2023-11-05T16:41:28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order</w:t>
      </w:r>
    </w:p>
  </w:comment>
  <w:comment w:author="Sebastien Delautier" w:id="14" w:date="2023-10-26T08:57:19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rejoins Elodie, il faudrait un arrêt d'urgence quelque part. qui puisse être déclenchée par l'utilisateur mais aussi par la voiture elle-même si détection d'obstacle en mode manuel. Isoler ça comme fonction ça permet ensuite d'en avoir une seule (qui se déclenche par ordre du véhicule ou de l'utilisateur)</w:t>
      </w:r>
    </w:p>
  </w:comment>
  <w:comment w:author="Barbara Moore" w:id="88" w:date="2023-11-05T16:33:25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Elodie Chanthery" w:id="70" w:date="2023-10-24T12:51:31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serait cool qu'on puisse tester aussi quand on rajoute un obstacle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Sebastien Delautier reacted with 😁 at 2023-10-26 02:40 AM</w:t>
      </w:r>
    </w:p>
  </w:comment>
  <w:comment w:author="Elodie Chanthery" w:id="71" w:date="2023-10-24T12:53:45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rajouter aussi une expérience utilisateur sur l'explicabilité</w:t>
      </w:r>
    </w:p>
  </w:comment>
  <w:comment w:author="Sebastien Delautier" w:id="72" w:date="2023-10-26T09:41:56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mode manuel, on doit empêcher l'utilisateur de crasher le véhicule dans un obstacle, c'est décrit plus haut. donc on fera le test. ça montrera par ailleurs le bon fonctionnement des transitions entre le mode manuel et le mode emergency stop</w:t>
      </w:r>
    </w:p>
  </w:comment>
  <w:comment w:author="Barbara Moore" w:id="98" w:date="2023-11-05T16:37:38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call it just X-Car, sometimes you say "the X-Car" --&gt; both can work, but you have to be consistent.  I naturally would say "the X-Car" but it's up to you.</w:t>
      </w:r>
    </w:p>
  </w:comment>
  <w:comment w:author="Barbara Moore" w:id="101" w:date="2023-11-05T16:39:01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very well written! :)</w:t>
      </w:r>
    </w:p>
  </w:comment>
  <w:comment w:author="Elodie Chanthery" w:id="75" w:date="2023-10-24T12:52:14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très bien</w:t>
      </w:r>
    </w:p>
  </w:comment>
  <w:comment w:author="Elodie Chanthery" w:id="76" w:date="2023-10-24T12:52:46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précisez peut-être que l'utilisteur doit aller en ligne droite et des courbes pas trop dures à suivre? (ou il fait ce qu'il veut).</w:t>
      </w:r>
    </w:p>
  </w:comment>
  <w:comment w:author="Elodie Chanthery" w:id="65" w:date="2023-10-24T12:48:28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doit-on voir après quelle action?</w:t>
      </w:r>
    </w:p>
  </w:comment>
  <w:comment w:author="Sebastien Delautier" w:id="66" w:date="2023-10-26T09:33:48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"properly": si ça reste comme ça, vous aurez droit à une libre interprétation du client en demo live</w:t>
      </w:r>
    </w:p>
  </w:comment>
  <w:comment w:author="Elodie Chanthery" w:id="95" w:date="2023-10-24T13:00:53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pouvez-vous rajouter de la couleur, franchement c'est pas hyper facile à lire</w:t>
      </w:r>
    </w:p>
  </w:comment>
  <w:comment w:author="Barbara Moore" w:id="29" w:date="2023-11-05T16:12:48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w:t>
      </w:r>
    </w:p>
  </w:comment>
  <w:comment w:author="Elodie Chanthery" w:id="102" w:date="2023-10-24T13:01:29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J'attends ça avec impatiencce</w:t>
      </w:r>
    </w:p>
  </w:comment>
  <w:comment w:author="Barbara Moore" w:id="30" w:date="2023-11-05T16:12:56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w:t>
      </w:r>
    </w:p>
  </w:comment>
  <w:comment w:author="Elodie Chanthery" w:id="80" w:date="2023-10-24T12:53:14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modifier</w:t>
      </w:r>
    </w:p>
  </w:comment>
  <w:comment w:author="Sebastien Delautier" w:id="58" w:date="2023-10-26T09:26:44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possibilité de reprise en main par l'utilisateur? quelle transition sur la machine à état?</w:t>
      </w:r>
    </w:p>
  </w:comment>
  <w:comment w:author="Barbara Moore" w:id="27" w:date="2023-11-05T16:13:29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space before punctuation in English, only after.  (I won't correct this throughout - just be sure to check)</w:t>
      </w:r>
    </w:p>
  </w:comment>
  <w:comment w:author="Barbara Moore" w:id="18" w:date="2023-11-05T15:59:36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splice</w:t>
      </w:r>
    </w:p>
  </w:comment>
  <w:comment w:author="Sebastien Delautier" w:id="19" w:date="2023-10-26T09:01:28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définitions à poser: je suis une personne immobile le long du couloir, je décide de bouger juste au moment où la voiture arrive, puis je m'arrête. Je suis quoi comme type d'obstacle?</w:t>
      </w:r>
    </w:p>
  </w:comment>
  <w:comment w:author="Sebastien Delautier" w:id="20" w:date="2023-10-26T09:31:57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lisant plus loin, je vois des défs de fixed &amp; moving obstacle. Il faut aligner les terminologies. Et choisir dans quoi tombe le cas de ce commentaire</w:t>
      </w:r>
    </w:p>
  </w:comment>
  <w:comment w:author="Barbara Moore" w:id="32" w:date="2023-11-05T16:16:46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this section, be consistent in your grammatical choice (all nouns, all verbs, same tense, etc.)</w:t>
      </w:r>
    </w:p>
  </w:comment>
  <w:comment w:author="Elodie Chanthery" w:id="62" w:date="2023-10-24T12:47:21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sera sous quelle forme? un point gps? un point sur une carte?</w:t>
      </w:r>
    </w:p>
  </w:comment>
  <w:comment w:author="Sebastien Delautier" w:id="73" w:date="2023-10-26T09:42:43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 y a perte de connexion, la voiture est dans quel mode? le même? est-ce qu'il y a un changement?</w:t>
      </w:r>
    </w:p>
  </w:comment>
  <w:comment w:author="Elodie Chanthery" w:id="67" w:date="2023-10-24T12:49:18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faudrait rajouter de manière appropriée. Parce que s'il bouge n'importe comment ça valide pas.</w:t>
      </w:r>
    </w:p>
  </w:comment>
  <w:comment w:author="Sebastien Delautier" w:id="68" w:date="2023-10-26T09:36:57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 commentaire plus haut: 0.2s c'est le retour que j'attends sur la RC pour démarrer un mouvement. Vérifier si vous n'avez pas une confusion sur le temps de réaction et le temps de finalisation d'une manoeuvre</w:t>
      </w:r>
    </w:p>
  </w:comment>
  <w:comment w:author="Elodie Chanthery" w:id="61" w:date="2023-10-24T12:46:5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si on fait demi-tour? (est-ce que vous contraignez votre utilisateur à toujours aller en avant dans un premier temps, puis à pouvoir tourner et reculer dans un second temps?</w:t>
      </w:r>
    </w:p>
  </w:comment>
  <w:comment w:author="Sebastien Delautier" w:id="79" w:date="2023-10-26T09:45:48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faut définir une valeur de temps faible plutôt que "immediatlely", sinon vous risquez d'avoir beaucoup d'arrêt ou des hystérésis</w:t>
      </w:r>
    </w:p>
  </w:comment>
  <w:comment w:author="Elodie Chanthery" w:id="59" w:date="2023-10-24T12:45:09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j'aimerais un truc plus détaillé quand même que juste 3 modes</w:t>
      </w:r>
    </w:p>
  </w:comment>
  <w:comment w:author="Sebastien Delautier" w:id="60" w:date="2023-10-26T09:30:18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de toute façon on voit qu'il va y avoir plus que 3 modes. Ici on vient d'ajouter le mode stop au reste (initialement autonome, tracking et manuel). Vous avez donc changé vos 3 modes principaux et oublié le mode manuel=&gt; Il y a quelque chose à clarifier :o)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Concernant l'info dans l'appli, avoir le mode actuel c'est bien. Dans les logs il vous sera utile de savoir pourquoi il y a eu transition (donc nécessaire de loguer les changements de modes et par quelles conditions de transition). ça servira au BEA/NTSB, voyez ça comme une boite noire</w:t>
      </w:r>
    </w:p>
  </w:comment>
  <w:comment w:author="Sebastien Delautier" w:id="78" w:date="2023-10-26T09:44:46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je comprends mieux le auto off. Je préfèrerai que le véhicule demande une confirmation utilisateur avant de faire un auto-off. pour éviter d'avoir à tout redémarrer alors qu'on peut refaire une prise en main manuelle</w:t>
      </w:r>
    </w:p>
  </w:comment>
  <w:comment w:author="Sebastien Delautier" w:id="77" w:date="2023-10-26T09:43:36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même remarque que précédemment sur la distance de freinage</w:t>
      </w:r>
    </w:p>
  </w:comment>
  <w:comment w:author="Elodie Chanthery" w:id="31" w:date="2023-10-24T12:45:54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précisez pas la vitesse min?</w:t>
      </w:r>
    </w:p>
  </w:comment>
  <w:comment w:author="Elodie Chanthery" w:id="63" w:date="2023-10-24T12:45:54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précisez pas la vitesse min?</w:t>
      </w:r>
    </w:p>
  </w:comment>
  <w:comment w:author="Elodie Chanthery" w:id="11" w:date="2023-10-24T12:43:21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quelle est la fonctionnalité qui correspond à arrêt si obstacle detecté?</w:t>
      </w:r>
    </w:p>
  </w:comment>
  <w:comment w:author="Sebastien Delautier" w:id="56" w:date="2023-10-26T09:25:47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plus court 20cm, et au plus loin? que se passe-t-il si l'obstacle est détecté à 20cm et que la voiture va à 6km/h? La distance de freinage est plus grande que l'horizon de détection et c'est le crash</w:t>
      </w:r>
    </w:p>
  </w:comment>
  <w:comment w:author="Sebastien Delautier" w:id="64" w:date="2023-10-26T09:32:59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à la réutilisation directe, il faut vérifier que c'est bien conforme à votre machine à états à la fin</w:t>
      </w:r>
    </w:p>
  </w:comment>
  <w:comment w:author="Elodie Chanthery" w:id="42" w:date="2023-10-24T12:37:08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Pourquoi ne pas avoir attendu avant autonomous mode pour rajouter le tracking d'une personne plus avancé, genre elle disparait de la vue et on la retrouve (ce sera le cas si quelqu'un passe rapidement entre le véhicule et la personne suivi par exemple?)</w:t>
      </w:r>
    </w:p>
  </w:comment>
  <w:comment w:author="Sebastien Delautier" w:id="96" w:date="2023-10-26T09:59:11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faudra préciser ce que ça veut dire</w:t>
      </w:r>
    </w:p>
  </w:comment>
  <w:comment w:author="Sebastien Delautier" w:id="94" w:date="2023-10-26T09:58:14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quid des obstacles "sideway" prévus dans le sprint 1? vous bougez les capteurs sur les côtés ou vous prévoyez le LIDAR aussi?</w:t>
      </w:r>
    </w:p>
  </w:comment>
  <w:comment w:author="Sebastien Delautier" w:id="54" w:date="2023-10-26T09:24:14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distance ou itinéraire?</w:t>
      </w:r>
    </w:p>
  </w:comment>
  <w:comment w:author="Sebastien Delautier" w:id="92" w:date="2023-10-26T09:54:2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stop = bouton coup de poing. J'ai appuyé une fois ça s'arrête. je dois faire une action utilisateur pour en sortir, ce n'est pas juste en relâchant le bouton (j'ai mis le frein à main mais je dois garder la main dessus sinon ça repart? pas acceptable)</w:t>
      </w:r>
    </w:p>
  </w:comment>
  <w:comment w:author="Elodie Chanthery" w:id="57" w:date="2023-10-24T12:44:44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hyper clair au final ce titre</w:t>
      </w:r>
    </w:p>
  </w:comment>
  <w:comment w:author="Sebastien Delautier" w:id="89" w:date="2023-10-26T09:51:17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distance à définir (entre autres) . n'hésitez pas à être précis, sinon c'est le client qui amènera les précisions par ses propres tests et il pourra y avoir un décalage...</w:t>
      </w:r>
    </w:p>
  </w:comment>
  <w:comment w:author="Sebastien Delautier" w:id="100" w:date="2023-10-26T10:02:22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préciser éventuellement dans la state machine les impacts de perte de connexion</w:t>
      </w:r>
    </w:p>
  </w:comment>
  <w:comment w:author="Elodie Chanthery" w:id="55" w:date="2023-10-24T12:39:39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 compris</w:t>
      </w:r>
    </w:p>
  </w:comment>
  <w:comment w:author="Elodie Chanthery" w:id="37" w:date="2023-10-24T12:28:1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 la télécommande?</w:t>
      </w:r>
    </w:p>
  </w:comment>
  <w:comment w:author="Sebastien Delautier" w:id="87" w:date="2023-10-26T09:49:22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il faut être en ligne avec les distances mentionnées plus haut</w:t>
      </w:r>
    </w:p>
  </w:comment>
  <w:comment w:author="Elodie Chanthery" w:id="12" w:date="2023-10-24T12:33:26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expliquer l'échelle. Pourquoi c'est ordonné?</w:t>
      </w:r>
    </w:p>
  </w:comment>
  <w:comment w:author="Sebastien Delautier" w:id="99" w:date="2023-10-26T10:01:22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si on l'écrit du point de vue User? Story c'est quand même plutôt User story. là ça ressemble plus à une tâche que fera le développeur en réponse à une user-story</w:t>
      </w:r>
    </w:p>
  </w:comment>
  <w:comment w:author="Elodie Chanthery" w:id="35" w:date="2023-10-24T12:27:49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me demande. Peut-être que vous devriez faire ça incrémental en laissant des modes non développés non détaillés (macro), et en détaillant précisément ceux que vous allez traiter?</w:t>
      </w:r>
    </w:p>
  </w:comment>
  <w:comment w:author="Sebastien Delautier" w:id="36" w:date="2023-10-26T09:05:29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il faut garder un premier niveau synthétique: 7 états maxi sur ce niveau. S'il y en a plus, c'est probablement que vous êtes en train de détailler des sous-états dans un état donné</w:t>
      </w:r>
    </w:p>
  </w:comment>
  <w:comment w:author="Sebastien Delautier" w:id="97" w:date="2023-10-26T10:00:02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plutôt "as a customer" même si vous pouvez aussi faire une story parallèle plus orienté développeur (log et débug)</w:t>
      </w:r>
    </w:p>
  </w:comment>
  <w:comment w:author="Elodie Chanthery" w:id="48" w:date="2023-10-24T12:41:48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Pourriez-vous rappeler ici les priorités de chaque fonctionnalité dans une autre colonne ou dériver les priorité des sous fonctionnalités associées</w:t>
      </w:r>
    </w:p>
  </w:comment>
  <w:comment w:author="Sebastien Delautier" w:id="69" w:date="2023-10-26T09:40:05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tant que client, je ferai le test à 6km/h en séance, avec un obstacle suffisamment loin.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tant que client, j'accepte qu'on s'arrête plus loin que 20cm (vérifiez votre distance de freinage Vs votre horizon de détection)</w:t>
      </w:r>
    </w:p>
  </w:comment>
  <w:comment w:author="Elodie Chanthery" w:id="49" w:date="2023-10-24T12:39:02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parlez de quelle commande? en angle? En vitesse? pour atteindre un point?</w:t>
      </w:r>
    </w:p>
  </w:comment>
  <w:comment w:author="Sebastien Delautier" w:id="50" w:date="2023-10-26T09:11:24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j'appuie sur le bouton, j'attends une réaction de la voiture en moins de 0.2s. imaginez une souris/un trackpad qui a 2s de lag...</w:t>
      </w:r>
    </w:p>
  </w:comment>
  <w:comment w:author="Elodie Chanthery" w:id="52" w:date="2023-10-24T12:39:26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vitesse max?</w:t>
      </w:r>
    </w:p>
  </w:comment>
  <w:comment w:author="Sebastien Delautier" w:id="53" w:date="2023-10-26T09:23:23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vérifiez ce que peut vraiment faire la voiture en terme de rayon de braquage. Ce n'est pas symétrique en plus</w:t>
      </w:r>
    </w:p>
  </w:comment>
  <w:comment w:author="Elodie Chanthery" w:id="38" w:date="2023-10-24T12:28:53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une fonctionnalité lié à l'explicabilité dans ce sprint, pour qu'on ait l'idée de ce qu'on va avoir dès le début.</w:t>
      </w:r>
    </w:p>
  </w:comment>
  <w:comment w:author="Elodie Chanthery" w:id="39" w:date="2023-10-24T12:30:51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 au long du projet, ce serait bien qu'on puisse suivre sur votre machine à état (de haut niveau ou de bas niveau) l'état dans lequel est le système</w:t>
      </w:r>
    </w:p>
  </w:comment>
  <w:comment w:author="Elodie Chanthery" w:id="45" w:date="2023-10-24T12:31:3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rajoutez le peut-être plus tard dans le 4ème sprint?</w:t>
      </w:r>
    </w:p>
  </w:comment>
  <w:comment w:author="Elodie Chanthery" w:id="34" w:date="2023-10-24T12:32:15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quel sprint est le sound feedback? pourriez-vous préciser quel sorte de feedback on aura à chaque sprint?</w:t>
      </w:r>
    </w:p>
  </w:comment>
  <w:comment w:author="Elodie Chanthery" w:id="9" w:date="2023-10-24T12:15:34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 cas-là, il faut que l'info soit doublée aussi à l'écrit (ce serait même bien qu'on puisse avoir accès à un historique)</w:t>
      </w:r>
    </w:p>
  </w:comment>
  <w:comment w:author="Arthur nicola" w:id="51" w:date="2023-11-01T15:17:3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mesurer... (desoin d'accès à la voiture)</w:t>
      </w:r>
    </w:p>
  </w:comment>
  <w:comment w:author="Elodie Chanthery" w:id="33" w:date="2023-10-24T12:26:4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décrire le but de la machine à état (machiné à état de suivi de fonctionnement par exemple)</w:t>
      </w:r>
    </w:p>
  </w:comment>
  <w:comment w:author="Elodie Chanthery" w:id="13" w:date="2023-10-24T12:19:26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mais on applique pas une position, si? On applique une direction et une accélération.</w:t>
      </w:r>
    </w:p>
  </w:comment>
  <w:comment w:author="Elodie Chanthery" w:id="46" w:date="2023-10-24T12:38:1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attendez mais nous on veut un visual feedback tout de suite je pense</w:t>
      </w:r>
    </w:p>
  </w:comment>
  <w:comment w:author="Sebastien Delautier" w:id="47" w:date="2023-10-26T09:10:17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c'est sprint 2 au plus tard, sprint 1 c'est mieux (vous aurez déjà 2 états actifs implémentés entre manuel et emergency stop)</w:t>
      </w:r>
    </w:p>
  </w:comment>
  <w:comment w:author="Elodie Chanthery" w:id="23" w:date="2023-10-24T12:26:1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aussi quand l'utilisateur n'a plus besoin de lui?</w:t>
      </w:r>
    </w:p>
  </w:comment>
  <w:comment w:author="Sebastien Delautier" w:id="24" w:date="2023-10-26T09:03:39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très intéressant ces sous-modes. Il va falloir préciser comment tout ça se combine avec le reste</w:t>
      </w:r>
    </w:p>
  </w:comment>
  <w:comment w:author="Sebastien Delautier" w:id="91" w:date="2023-10-26T09:52:29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0.1s</w:t>
      </w:r>
    </w:p>
  </w:comment>
  <w:comment w:author="Elodie Chanthery" w:id="22" w:date="2023-10-24T12:25:4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quel moyen?</w:t>
      </w:r>
    </w:p>
  </w:comment>
  <w:comment w:author="Sebastien Delautier" w:id="90" w:date="2023-10-26T09:52:06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parfait! peut-être un angle à préciser par contre</w:t>
      </w:r>
    </w:p>
  </w:comment>
  <w:comment w:author="Elodie Chanthery" w:id="21" w:date="2023-10-24T12:25:22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quel moyen?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7" w15:done="0"/>
  <w15:commentEx w15:paraId="00000258" w15:done="0"/>
  <w15:commentEx w15:paraId="00000259" w15:done="0"/>
  <w15:commentEx w15:paraId="0000025A" w15:done="0"/>
  <w15:commentEx w15:paraId="0000025B" w15:done="0"/>
  <w15:commentEx w15:paraId="0000025C" w15:paraIdParent="0000025B" w15:done="0"/>
  <w15:commentEx w15:paraId="0000025D" w15:done="0"/>
  <w15:commentEx w15:paraId="0000025E" w15:done="0"/>
  <w15:commentEx w15:paraId="0000025F" w15:done="0"/>
  <w15:commentEx w15:paraId="00000260" w15:done="0"/>
  <w15:commentEx w15:paraId="00000261" w15:done="0"/>
  <w15:commentEx w15:paraId="00000262" w15:done="0"/>
  <w15:commentEx w15:paraId="00000263" w15:done="0"/>
  <w15:commentEx w15:paraId="00000264" w15:done="0"/>
  <w15:commentEx w15:paraId="00000265" w15:done="0"/>
  <w15:commentEx w15:paraId="00000266" w15:done="0"/>
  <w15:commentEx w15:paraId="00000267" w15:paraIdParent="00000266" w15:done="0"/>
  <w15:commentEx w15:paraId="00000268" w15:done="0"/>
  <w15:commentEx w15:paraId="0000026A" w15:done="0"/>
  <w15:commentEx w15:paraId="0000026B" w15:done="0"/>
  <w15:commentEx w15:paraId="0000026C" w15:done="0"/>
  <w15:commentEx w15:paraId="0000026D" w15:done="0"/>
  <w15:commentEx w15:paraId="0000026E" w15:done="0"/>
  <w15:commentEx w15:paraId="0000026F" w15:done="0"/>
  <w15:commentEx w15:paraId="00000270" w15:done="0"/>
  <w15:commentEx w15:paraId="00000271" w15:done="0"/>
  <w15:commentEx w15:paraId="00000272" w15:paraIdParent="00000271" w15:done="0"/>
  <w15:commentEx w15:paraId="00000273" w15:done="0"/>
  <w15:commentEx w15:paraId="00000274" w15:paraIdParent="00000273" w15:done="0"/>
  <w15:commentEx w15:paraId="00000275" w15:done="0"/>
  <w15:commentEx w15:paraId="00000276" w15:done="0"/>
  <w15:commentEx w15:paraId="00000277" w15:done="0"/>
  <w15:commentEx w15:paraId="00000278" w15:paraIdParent="00000277" w15:done="0"/>
  <w15:commentEx w15:paraId="00000279" w15:done="0"/>
  <w15:commentEx w15:paraId="0000027A" w15:done="0"/>
  <w15:commentEx w15:paraId="0000027B" w15:done="0"/>
  <w15:commentEx w15:paraId="0000027C" w15:done="0"/>
  <w15:commentEx w15:paraId="0000027F" w15:done="0"/>
  <w15:commentEx w15:paraId="00000280" w15:paraIdParent="0000027F" w15:done="0"/>
  <w15:commentEx w15:paraId="00000281" w15:paraIdParent="0000027F" w15:done="0"/>
  <w15:commentEx w15:paraId="00000282" w15:done="0"/>
  <w15:commentEx w15:paraId="00000283" w15:done="0"/>
  <w15:commentEx w15:paraId="00000284" w15:done="0"/>
  <w15:commentEx w15:paraId="00000285" w15:paraIdParent="00000284" w15:done="0"/>
  <w15:commentEx w15:paraId="00000286" w15:done="0"/>
  <w15:commentEx w15:paraId="00000287" w15:paraIdParent="00000286" w15:done="0"/>
  <w15:commentEx w15:paraId="00000288" w15:done="0"/>
  <w15:commentEx w15:paraId="00000289" w15:done="0"/>
  <w15:commentEx w15:paraId="0000028A" w15:done="0"/>
  <w15:commentEx w15:paraId="0000028B" w15:done="0"/>
  <w15:commentEx w15:paraId="0000028C" w15:done="0"/>
  <w15:commentEx w15:paraId="0000028D" w15:done="0"/>
  <w15:commentEx w15:paraId="0000028E" w15:done="0"/>
  <w15:commentEx w15:paraId="0000028F" w15:done="0"/>
  <w15:commentEx w15:paraId="00000290" w15:done="0"/>
  <w15:commentEx w15:paraId="00000291" w15:paraIdParent="00000290" w15:done="0"/>
  <w15:commentEx w15:paraId="00000292" w15:done="0"/>
  <w15:commentEx w15:paraId="00000293" w15:done="0"/>
  <w15:commentEx w15:paraId="00000294" w15:done="0"/>
  <w15:commentEx w15:paraId="00000295" w15:done="0"/>
  <w15:commentEx w15:paraId="00000296" w15:paraIdParent="00000295" w15:done="0"/>
  <w15:commentEx w15:paraId="00000297" w15:done="0"/>
  <w15:commentEx w15:paraId="00000298" w15:done="0"/>
  <w15:commentEx w15:paraId="00000299" w15:done="0"/>
  <w15:commentEx w15:paraId="0000029C" w15:paraIdParent="00000299" w15:done="0"/>
  <w15:commentEx w15:paraId="0000029D" w15:done="0"/>
  <w15:commentEx w15:paraId="0000029E" w15:done="0"/>
  <w15:commentEx w15:paraId="0000029F" w15:done="0"/>
  <w15:commentEx w15:paraId="000002A0" w15:done="0"/>
  <w15:commentEx w15:paraId="000002A1" w15:done="0"/>
  <w15:commentEx w15:paraId="000002A2" w15:done="0"/>
  <w15:commentEx w15:paraId="000002A3" w15:done="0"/>
  <w15:commentEx w15:paraId="000002A4" w15:done="0"/>
  <w15:commentEx w15:paraId="000002A5" w15:done="0"/>
  <w15:commentEx w15:paraId="000002A6" w15:done="0"/>
  <w15:commentEx w15:paraId="000002A7" w15:done="0"/>
  <w15:commentEx w15:paraId="000002A8" w15:done="0"/>
  <w15:commentEx w15:paraId="000002A9" w15:done="0"/>
  <w15:commentEx w15:paraId="000002AA" w15:done="0"/>
  <w15:commentEx w15:paraId="000002AB" w15:done="0"/>
  <w15:commentEx w15:paraId="000002AC" w15:done="0"/>
  <w15:commentEx w15:paraId="000002AD" w15:done="0"/>
  <w15:commentEx w15:paraId="000002AE" w15:done="0"/>
  <w15:commentEx w15:paraId="000002AF" w15:done="0"/>
  <w15:commentEx w15:paraId="000002B0" w15:done="0"/>
  <w15:commentEx w15:paraId="000002B1" w15:done="0"/>
  <w15:commentEx w15:paraId="000002B2" w15:paraIdParent="000002B1" w15:done="0"/>
  <w15:commentEx w15:paraId="000002B3" w15:done="0"/>
  <w15:commentEx w15:paraId="000002B4" w15:done="0"/>
  <w15:commentEx w15:paraId="000002B6" w15:done="0"/>
  <w15:commentEx w15:paraId="000002B7" w15:done="0"/>
  <w15:commentEx w15:paraId="000002B8" w15:paraIdParent="000002B7" w15:done="0"/>
  <w15:commentEx w15:paraId="000002B9" w15:done="0"/>
  <w15:commentEx w15:paraId="000002BA" w15:paraIdParent="000002B9" w15:done="0"/>
  <w15:commentEx w15:paraId="000002BB" w15:done="0"/>
  <w15:commentEx w15:paraId="000002BC" w15:paraIdParent="000002BB" w15:done="0"/>
  <w15:commentEx w15:paraId="000002BD" w15:done="0"/>
  <w15:commentEx w15:paraId="000002BE" w15:done="0"/>
  <w15:commentEx w15:paraId="000002BF" w15:done="0"/>
  <w15:commentEx w15:paraId="000002C0" w15:done="0"/>
  <w15:commentEx w15:paraId="000002C1" w15:done="0"/>
  <w15:commentEx w15:paraId="000002C2" w15:done="0"/>
  <w15:commentEx w15:paraId="000002C3" w15:done="0"/>
  <w15:commentEx w15:paraId="000002C4" w15:paraIdParent="000002C3" w15:done="0"/>
  <w15:commentEx w15:paraId="000002C5" w15:done="0"/>
  <w15:commentEx w15:paraId="000002C6" w15:paraIdParent="000002C5" w15:done="0"/>
  <w15:commentEx w15:paraId="000002C7" w15:done="0"/>
  <w15:commentEx w15:paraId="000002C8" w15:done="0"/>
  <w15:commentEx w15:paraId="000002C9" w15:done="0"/>
  <w15:commentEx w15:paraId="000002C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Bdr>
        <w:top w:space="0" w:sz="0" w:val="nil"/>
        <w:left w:space="0" w:sz="0" w:val="nil"/>
        <w:bottom w:space="0" w:sz="0" w:val="nil"/>
        <w:right w:space="0" w:sz="0" w:val="nil"/>
        <w:between w:space="0" w:sz="0" w:val="nil"/>
      </w:pBdr>
      <w:jc w:val="right"/>
      <w:rPr>
        <w:color w:val="000000"/>
      </w:rPr>
    </w:pPr>
    <w:r w:rsidDel="00000000" w:rsidR="00000000" w:rsidRPr="00000000">
      <w:rPr>
        <w:color w:val="000000"/>
      </w:rPr>
      <w:drawing>
        <wp:inline distB="114300" distT="114300" distL="114300" distR="114300">
          <wp:extent cx="1771650" cy="416532"/>
          <wp:effectExtent b="0" l="0" r="0" t="0"/>
          <wp:docPr descr="logoINSA.jpg" id="9" name="image2.png"/>
          <a:graphic>
            <a:graphicData uri="http://schemas.openxmlformats.org/drawingml/2006/picture">
              <pic:pic>
                <pic:nvPicPr>
                  <pic:cNvPr descr="logoINSA.jpg" id="0" name="image2.png"/>
                  <pic:cNvPicPr preferRelativeResize="0"/>
                </pic:nvPicPr>
                <pic:blipFill>
                  <a:blip r:embed="rId1"/>
                  <a:srcRect b="0" l="0" r="0" t="0"/>
                  <a:stretch>
                    <a:fillRect/>
                  </a:stretch>
                </pic:blipFill>
                <pic:spPr>
                  <a:xfrm>
                    <a:off x="0" y="0"/>
                    <a:ext cx="1771650" cy="416532"/>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Bdr>
        <w:top w:space="0" w:sz="0" w:val="nil"/>
        <w:left w:space="0" w:sz="0" w:val="nil"/>
        <w:bottom w:space="0" w:sz="0" w:val="nil"/>
        <w:right w:space="0" w:sz="0" w:val="nil"/>
        <w:between w:space="0" w:sz="0" w:val="nil"/>
      </w:pBdr>
      <w:rPr>
        <w:color w:val="1155cc"/>
      </w:rPr>
    </w:pPr>
    <w:r w:rsidDel="00000000" w:rsidR="00000000" w:rsidRPr="00000000">
      <w:rPr>
        <w:color w:val="000000"/>
        <w:rtl w:val="0"/>
      </w:rPr>
      <w:t xml:space="preserve">SIEC Projects 2</w:t>
    </w:r>
    <w:r w:rsidDel="00000000" w:rsidR="00000000" w:rsidRPr="00000000">
      <w:rPr>
        <w:rtl w:val="0"/>
      </w:rPr>
      <w:t xml:space="preserve">023-2024</w:t>
    </w:r>
    <w:r w:rsidDel="00000000" w:rsidR="00000000" w:rsidRPr="00000000">
      <w:rPr>
        <w:color w:val="000000"/>
        <w:rtl w:val="0"/>
      </w:rPr>
      <w:t xml:space="preserve">                                                                    </w:t>
    </w:r>
    <w:r w:rsidDel="00000000" w:rsidR="00000000" w:rsidRPr="00000000">
      <w:rPr>
        <w:color w:val="000000"/>
      </w:rPr>
      <w:drawing>
        <wp:inline distB="114300" distT="114300" distL="114300" distR="114300">
          <wp:extent cx="1771650" cy="416532"/>
          <wp:effectExtent b="0" l="0" r="0" t="0"/>
          <wp:docPr descr="logoINSA.jpg" id="10" name="image1.png"/>
          <a:graphic>
            <a:graphicData uri="http://schemas.openxmlformats.org/drawingml/2006/picture">
              <pic:pic>
                <pic:nvPicPr>
                  <pic:cNvPr descr="logoINSA.jpg" id="0" name="image1.png"/>
                  <pic:cNvPicPr preferRelativeResize="0"/>
                </pic:nvPicPr>
                <pic:blipFill>
                  <a:blip r:embed="rId1"/>
                  <a:srcRect b="0" l="0" r="0" t="0"/>
                  <a:stretch>
                    <a:fillRect/>
                  </a:stretch>
                </pic:blipFill>
                <pic:spPr>
                  <a:xfrm>
                    <a:off x="0" y="0"/>
                    <a:ext cx="1771650" cy="416532"/>
                  </a:xfrm>
                  <a:prstGeom prst="rect"/>
                  <a:ln/>
                </pic:spPr>
              </pic:pic>
            </a:graphicData>
          </a:graphic>
        </wp:inline>
      </w:drawing>
    </w: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114300</wp:posOffset>
          </wp:positionV>
          <wp:extent cx="921168" cy="690876"/>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21168" cy="690876"/>
                  </a:xfrm>
                  <a:prstGeom prst="rect"/>
                  <a:ln/>
                </pic:spPr>
              </pic:pic>
            </a:graphicData>
          </a:graphic>
        </wp:anchor>
      </w:drawing>
    </w:r>
  </w:p>
  <w:p w:rsidR="00000000" w:rsidDel="00000000" w:rsidP="00000000" w:rsidRDefault="00000000" w:rsidRPr="00000000" w14:paraId="00000256">
    <w:pPr>
      <w:pBdr>
        <w:top w:space="0" w:sz="0" w:val="nil"/>
        <w:left w:space="0" w:sz="0" w:val="nil"/>
        <w:bottom w:space="0" w:sz="0" w:val="nil"/>
        <w:right w:space="0" w:sz="0" w:val="nil"/>
        <w:between w:space="0" w:sz="0" w:val="nil"/>
      </w:pBdr>
      <w:rPr>
        <w:color w:val="1155cc"/>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color w:val="000000"/>
      <w:sz w:val="52"/>
      <w:szCs w:val="52"/>
    </w:rPr>
  </w:style>
  <w:style w:type="paragraph" w:styleId="Normal" w:default="1">
    <w:name w:val="Normal"/>
  </w:style>
  <w:style w:type="paragraph" w:styleId="Titre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outlineLvl w:val="0"/>
    </w:pPr>
    <w:rPr>
      <w:color w:val="000000"/>
      <w:sz w:val="40"/>
      <w:szCs w:val="40"/>
    </w:rPr>
  </w:style>
  <w:style w:type="paragraph" w:styleId="Titre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outlineLvl w:val="1"/>
    </w:pPr>
    <w:rPr>
      <w:color w:val="000000"/>
      <w:sz w:val="32"/>
      <w:szCs w:val="32"/>
    </w:rPr>
  </w:style>
  <w:style w:type="paragraph" w:styleId="Titre3">
    <w:name w:val="heading 3"/>
    <w:basedOn w:val="Normal"/>
    <w:next w:val="Normal"/>
    <w:pPr>
      <w:keepNext w:val="1"/>
      <w:keepLines w:val="1"/>
      <w:pBdr>
        <w:top w:space="0" w:sz="0" w:val="nil"/>
        <w:left w:space="0" w:sz="0" w:val="nil"/>
        <w:bottom w:space="0" w:sz="0" w:val="nil"/>
        <w:right w:space="0" w:sz="0" w:val="nil"/>
        <w:between w:space="0" w:sz="0" w:val="nil"/>
      </w:pBdr>
      <w:spacing w:after="80" w:before="320"/>
      <w:outlineLvl w:val="2"/>
    </w:pPr>
    <w:rPr>
      <w:color w:val="434343"/>
      <w:sz w:val="28"/>
      <w:szCs w:val="28"/>
    </w:rPr>
  </w:style>
  <w:style w:type="paragraph" w:styleId="Titre4">
    <w:name w:val="heading 4"/>
    <w:basedOn w:val="Normal"/>
    <w:next w:val="Normal"/>
    <w:pPr>
      <w:keepNext w:val="1"/>
      <w:keepLines w:val="1"/>
      <w:pBdr>
        <w:top w:space="0" w:sz="0" w:val="nil"/>
        <w:left w:space="0" w:sz="0" w:val="nil"/>
        <w:bottom w:space="0" w:sz="0" w:val="nil"/>
        <w:right w:space="0" w:sz="0" w:val="nil"/>
        <w:between w:space="0" w:sz="0" w:val="nil"/>
      </w:pBdr>
      <w:spacing w:after="80" w:before="280"/>
      <w:outlineLvl w:val="3"/>
    </w:pPr>
    <w:rPr>
      <w:color w:val="666666"/>
      <w:sz w:val="24"/>
      <w:szCs w:val="24"/>
    </w:rPr>
  </w:style>
  <w:style w:type="paragraph" w:styleId="Titre5">
    <w:name w:val="heading 5"/>
    <w:basedOn w:val="Normal"/>
    <w:next w:val="Normal"/>
    <w:pPr>
      <w:keepNext w:val="1"/>
      <w:keepLines w:val="1"/>
      <w:pBdr>
        <w:top w:space="0" w:sz="0" w:val="nil"/>
        <w:left w:space="0" w:sz="0" w:val="nil"/>
        <w:bottom w:space="0" w:sz="0" w:val="nil"/>
        <w:right w:space="0" w:sz="0" w:val="nil"/>
        <w:between w:space="0" w:sz="0" w:val="nil"/>
      </w:pBdr>
      <w:spacing w:after="80" w:before="240"/>
      <w:outlineLvl w:val="4"/>
    </w:pPr>
    <w:rPr>
      <w:color w:val="666666"/>
    </w:rPr>
  </w:style>
  <w:style w:type="paragraph" w:styleId="Titre6">
    <w:name w:val="heading 6"/>
    <w:basedOn w:val="Normal"/>
    <w:next w:val="Normal"/>
    <w:pPr>
      <w:keepNext w:val="1"/>
      <w:keepLines w:val="1"/>
      <w:pBdr>
        <w:top w:space="0" w:sz="0" w:val="nil"/>
        <w:left w:space="0" w:sz="0" w:val="nil"/>
        <w:bottom w:space="0" w:sz="0" w:val="nil"/>
        <w:right w:space="0" w:sz="0" w:val="nil"/>
        <w:between w:space="0" w:sz="0" w:val="nil"/>
      </w:pBdr>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pBdr>
        <w:top w:space="0" w:sz="0" w:val="nil"/>
        <w:left w:space="0" w:sz="0" w:val="nil"/>
        <w:bottom w:space="0" w:sz="0" w:val="nil"/>
        <w:right w:space="0" w:sz="0" w:val="nil"/>
        <w:between w:space="0" w:sz="0" w:val="nil"/>
      </w:pBdr>
      <w:spacing w:after="60"/>
    </w:pPr>
    <w:rPr>
      <w:color w:val="000000"/>
      <w:sz w:val="52"/>
      <w:szCs w:val="52"/>
    </w:rPr>
  </w:style>
  <w:style w:type="paragraph" w:styleId="Sous-titre">
    <w:name w:val="Subtitle"/>
    <w:basedOn w:val="Normal"/>
    <w:next w:val="Normal"/>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2Xb1gogz0CkHD4Zsj7WIsuEHgg==">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2020-09-25T11:56:00Z</dcterms:created>
</cp:coreProperties>
</file>